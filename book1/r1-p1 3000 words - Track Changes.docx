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19F" w:rsidRDefault="00AD019F" w:rsidP="00AD019F">
      <w:pPr>
        <w:spacing w:line="0" w:lineRule="atLeast"/>
        <w:ind w:right="-593"/>
        <w:jc w:val="center"/>
        <w:rPr>
          <w:rFonts w:ascii="Arial" w:eastAsia="Arial" w:hAnsi="Arial"/>
          <w:b/>
          <w:sz w:val="53"/>
        </w:rPr>
      </w:pPr>
      <w:r>
        <w:rPr>
          <w:rFonts w:ascii="Arial" w:eastAsia="Arial" w:hAnsi="Arial"/>
          <w:b/>
          <w:sz w:val="53"/>
        </w:rPr>
        <w:t>Risk-First</w:t>
      </w:r>
    </w:p>
    <w:p w:rsidR="00AD019F" w:rsidRDefault="00AD019F" w:rsidP="00AD019F">
      <w:pPr>
        <w:spacing w:line="81" w:lineRule="exact"/>
        <w:rPr>
          <w:rFonts w:ascii="Times New Roman" w:eastAsia="Times New Roman" w:hAnsi="Times New Roman"/>
          <w:sz w:val="24"/>
        </w:rPr>
      </w:pPr>
    </w:p>
    <w:p w:rsidR="00AD019F" w:rsidRDefault="00AD019F" w:rsidP="00AD019F">
      <w:pPr>
        <w:spacing w:line="0" w:lineRule="atLeast"/>
        <w:ind w:right="-433"/>
        <w:jc w:val="center"/>
        <w:rPr>
          <w:rFonts w:ascii="Arial" w:eastAsia="Arial" w:hAnsi="Arial"/>
          <w:b/>
          <w:sz w:val="53"/>
        </w:rPr>
      </w:pPr>
      <w:r>
        <w:rPr>
          <w:rFonts w:ascii="Arial" w:eastAsia="Arial" w:hAnsi="Arial"/>
          <w:b/>
          <w:sz w:val="53"/>
        </w:rPr>
        <w:t>Software</w:t>
      </w:r>
      <w:ins w:id="0" w:author="Error" w:date="2018-12-20T16:16:00Z">
        <w:r w:rsidR="005F2665">
          <w:rPr>
            <w:rFonts w:ascii="Arial" w:eastAsia="Arial" w:hAnsi="Arial"/>
            <w:b/>
            <w:sz w:val="53"/>
          </w:rPr>
          <w:t xml:space="preserve"> </w:t>
        </w:r>
      </w:ins>
      <w:r>
        <w:rPr>
          <w:rFonts w:ascii="Arial" w:eastAsia="Arial" w:hAnsi="Arial"/>
          <w:b/>
          <w:sz w:val="53"/>
        </w:rPr>
        <w:t>Development</w:t>
      </w:r>
    </w:p>
    <w:p w:rsidR="00AD019F" w:rsidRDefault="00AD019F" w:rsidP="00AD019F">
      <w:pPr>
        <w:spacing w:line="366" w:lineRule="exact"/>
        <w:rPr>
          <w:rFonts w:ascii="Times New Roman" w:eastAsia="Times New Roman" w:hAnsi="Times New Roman"/>
          <w:sz w:val="24"/>
        </w:rPr>
      </w:pPr>
    </w:p>
    <w:p w:rsidR="00AD019F" w:rsidRDefault="00AD019F" w:rsidP="00AD019F">
      <w:pPr>
        <w:spacing w:line="0" w:lineRule="atLeast"/>
        <w:ind w:left="2040"/>
        <w:rPr>
          <w:rFonts w:ascii="Arial" w:eastAsia="Arial" w:hAnsi="Arial"/>
          <w:i/>
          <w:sz w:val="46"/>
        </w:rPr>
      </w:pPr>
      <w:r>
        <w:rPr>
          <w:rFonts w:ascii="Arial" w:eastAsia="Arial" w:hAnsi="Arial"/>
          <w:i/>
          <w:sz w:val="46"/>
        </w:rPr>
        <w:t>Volume 1:  The Menagerie</w:t>
      </w:r>
    </w:p>
    <w:p w:rsidR="00AD019F" w:rsidRDefault="00AD019F" w:rsidP="00AD019F">
      <w:pPr>
        <w:spacing w:line="20" w:lineRule="exact"/>
        <w:rPr>
          <w:rFonts w:ascii="Times New Roman" w:eastAsia="Times New Roman" w:hAnsi="Times New Roman"/>
          <w:sz w:val="24"/>
        </w:rPr>
      </w:pPr>
      <w:r>
        <w:rPr>
          <w:rFonts w:ascii="Arial" w:eastAsia="Arial" w:hAnsi="Arial"/>
          <w:i/>
          <w:noProof/>
          <w:sz w:val="46"/>
        </w:rPr>
        <w:drawing>
          <wp:anchor distT="0" distB="0" distL="114300" distR="114300" simplePos="0" relativeHeight="251660288" behindDoc="1" locked="0" layoutInCell="1" allowOverlap="1">
            <wp:simplePos x="0" y="0"/>
            <wp:positionH relativeFrom="column">
              <wp:posOffset>1813560</wp:posOffset>
            </wp:positionH>
            <wp:positionV relativeFrom="paragraph">
              <wp:posOffset>878840</wp:posOffset>
            </wp:positionV>
            <wp:extent cx="2465070" cy="25590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465070" cy="2559050"/>
                    </a:xfrm>
                    <a:prstGeom prst="rect">
                      <a:avLst/>
                    </a:prstGeom>
                    <a:noFill/>
                  </pic:spPr>
                </pic:pic>
              </a:graphicData>
            </a:graphic>
          </wp:anchor>
        </w:drawing>
      </w: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200" w:lineRule="exact"/>
        <w:rPr>
          <w:rFonts w:ascii="Times New Roman" w:eastAsia="Times New Roman" w:hAnsi="Times New Roman"/>
          <w:sz w:val="24"/>
        </w:rPr>
      </w:pPr>
    </w:p>
    <w:p w:rsidR="00AD019F" w:rsidRDefault="00AD019F" w:rsidP="00AD019F">
      <w:pPr>
        <w:spacing w:line="334" w:lineRule="exact"/>
        <w:rPr>
          <w:rFonts w:ascii="Times New Roman" w:eastAsia="Times New Roman" w:hAnsi="Times New Roman"/>
          <w:sz w:val="24"/>
        </w:rPr>
      </w:pPr>
    </w:p>
    <w:p w:rsidR="00AD019F" w:rsidRDefault="00AD019F" w:rsidP="00AD019F">
      <w:pPr>
        <w:spacing w:line="0" w:lineRule="atLeast"/>
        <w:ind w:left="3420"/>
        <w:rPr>
          <w:rFonts w:ascii="Arial" w:eastAsia="Arial" w:hAnsi="Arial"/>
          <w:sz w:val="53"/>
        </w:rPr>
      </w:pPr>
      <w:r>
        <w:rPr>
          <w:rFonts w:ascii="Arial" w:eastAsia="Arial" w:hAnsi="Arial"/>
          <w:sz w:val="53"/>
        </w:rPr>
        <w:t>Rob</w:t>
      </w:r>
      <w:ins w:id="1" w:author="Error" w:date="2018-12-20T16:16:00Z">
        <w:r w:rsidR="005F2665">
          <w:rPr>
            <w:rFonts w:ascii="Arial" w:eastAsia="Arial" w:hAnsi="Arial"/>
            <w:sz w:val="53"/>
          </w:rPr>
          <w:t xml:space="preserve"> </w:t>
        </w:r>
      </w:ins>
      <w:r>
        <w:rPr>
          <w:rFonts w:ascii="Arial" w:eastAsia="Arial" w:hAnsi="Arial"/>
          <w:sz w:val="53"/>
        </w:rPr>
        <w:t>Moffat</w:t>
      </w:r>
    </w:p>
    <w:p w:rsidR="00AD019F" w:rsidRDefault="00AD019F" w:rsidP="00AD019F">
      <w:pPr>
        <w:spacing w:line="0" w:lineRule="atLeast"/>
        <w:ind w:left="3420"/>
        <w:rPr>
          <w:rFonts w:ascii="Arial" w:eastAsia="Arial" w:hAnsi="Arial"/>
          <w:sz w:val="53"/>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0" w:lineRule="atLeast"/>
        <w:rPr>
          <w:rFonts w:ascii="Times New Roman" w:eastAsia="Times New Roman" w:hAnsi="Times New Roman"/>
        </w:rPr>
      </w:pPr>
      <w:bookmarkStart w:id="2" w:name="page2"/>
      <w:bookmarkEnd w:id="2"/>
    </w:p>
    <w:p w:rsidR="00AD019F" w:rsidRDefault="00AD019F" w:rsidP="00AD019F">
      <w:pPr>
        <w:spacing w:line="0" w:lineRule="atLeast"/>
        <w:rPr>
          <w:rFonts w:ascii="Times New Roman" w:eastAsia="Times New Roman" w:hAnsi="Times New Roman"/>
        </w:rPr>
        <w:sectPr w:rsidR="00AD019F">
          <w:pgSz w:w="11900" w:h="16838"/>
          <w:pgMar w:top="1440" w:right="1440" w:bottom="875" w:left="1440" w:header="0" w:footer="0" w:gutter="0"/>
          <w:cols w:space="0"/>
          <w:docGrid w:linePitch="360"/>
        </w:sectPr>
      </w:pPr>
    </w:p>
    <w:p w:rsidR="00AD019F" w:rsidRDefault="00AD019F" w:rsidP="00AD019F">
      <w:pPr>
        <w:spacing w:line="200" w:lineRule="exact"/>
        <w:rPr>
          <w:rFonts w:ascii="Times New Roman" w:eastAsia="Times New Roman" w:hAnsi="Times New Roman"/>
        </w:rPr>
      </w:pPr>
      <w:bookmarkStart w:id="3" w:name="page3"/>
      <w:bookmarkEnd w:id="3"/>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396" w:lineRule="exact"/>
        <w:rPr>
          <w:rFonts w:ascii="Times New Roman" w:eastAsia="Times New Roman" w:hAnsi="Times New Roman"/>
        </w:rPr>
      </w:pPr>
    </w:p>
    <w:p w:rsidR="00AD019F" w:rsidRDefault="00AD019F" w:rsidP="00AD019F">
      <w:pPr>
        <w:spacing w:line="263" w:lineRule="auto"/>
        <w:ind w:left="1500" w:right="926" w:firstLine="348"/>
        <w:jc w:val="both"/>
        <w:rPr>
          <w:rFonts w:ascii="Arial" w:eastAsia="Arial" w:hAnsi="Arial"/>
          <w:sz w:val="23"/>
        </w:rPr>
      </w:pPr>
      <w:r>
        <w:rPr>
          <w:rFonts w:ascii="Arial" w:eastAsia="Arial" w:hAnsi="Arial"/>
          <w:sz w:val="23"/>
        </w:rPr>
        <w:t>“You never change things by fighting the existing reality. To change something, build a new model that makes the existing model obsolete.”</w:t>
      </w:r>
    </w:p>
    <w:p w:rsidR="00AD019F" w:rsidRDefault="00AD019F" w:rsidP="00AD019F">
      <w:pPr>
        <w:spacing w:line="2" w:lineRule="exact"/>
        <w:rPr>
          <w:rFonts w:ascii="Times New Roman" w:eastAsia="Times New Roman" w:hAnsi="Times New Roman"/>
        </w:rPr>
      </w:pPr>
    </w:p>
    <w:p w:rsidR="00AD019F" w:rsidRDefault="00AD019F" w:rsidP="00AD019F">
      <w:pPr>
        <w:spacing w:line="0" w:lineRule="atLeast"/>
        <w:ind w:left="5900"/>
        <w:rPr>
          <w:rFonts w:ascii="Arial" w:eastAsia="Arial" w:hAnsi="Arial"/>
          <w:sz w:val="23"/>
        </w:rPr>
      </w:pPr>
      <w:r>
        <w:rPr>
          <w:rFonts w:ascii="Arial" w:eastAsia="Arial" w:hAnsi="Arial"/>
          <w:sz w:val="23"/>
        </w:rPr>
        <w:t>—Buckminster Fuller</w:t>
      </w: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61" w:lineRule="exact"/>
        <w:rPr>
          <w:rFonts w:ascii="Times New Roman" w:eastAsia="Times New Roman" w:hAnsi="Times New Roman"/>
        </w:rPr>
      </w:pPr>
    </w:p>
    <w:p w:rsidR="00AD019F" w:rsidRDefault="00AD019F" w:rsidP="00AD019F">
      <w:pPr>
        <w:spacing w:line="263" w:lineRule="auto"/>
        <w:ind w:left="1500" w:right="926" w:firstLine="348"/>
        <w:jc w:val="both"/>
        <w:rPr>
          <w:rFonts w:ascii="Arial" w:eastAsia="Arial" w:hAnsi="Arial"/>
          <w:sz w:val="23"/>
        </w:rPr>
      </w:pPr>
      <w:ins w:id="4" w:author="Error" w:date="2018-12-20T16:16:00Z">
        <w:r>
          <w:rPr>
            <w:rFonts w:ascii="Arial" w:eastAsia="Arial" w:hAnsi="Arial"/>
            <w:sz w:val="23"/>
          </w:rPr>
          <w:t>“</w:t>
        </w:r>
        <w:r w:rsidRPr="000F7844">
          <w:rPr>
            <w:rFonts w:ascii="Arial" w:eastAsia="Arial" w:hAnsi="Arial"/>
            <w:noProof/>
            <w:sz w:val="23"/>
          </w:rPr>
          <w:t>We</w:t>
        </w:r>
        <w:r w:rsidR="000F7844">
          <w:rPr>
            <w:rFonts w:ascii="Arial" w:eastAsia="Arial" w:hAnsi="Arial"/>
            <w:noProof/>
            <w:sz w:val="23"/>
          </w:rPr>
          <w:t>'</w:t>
        </w:r>
        <w:r w:rsidRPr="000F7844">
          <w:rPr>
            <w:rFonts w:ascii="Arial" w:eastAsia="Arial" w:hAnsi="Arial"/>
            <w:noProof/>
            <w:sz w:val="23"/>
          </w:rPr>
          <w:t>ve</w:t>
        </w:r>
      </w:ins>
      <w:del w:id="5" w:author="Error" w:date="2018-12-20T16:16:00Z">
        <w:r>
          <w:rPr>
            <w:rFonts w:ascii="Arial" w:eastAsia="Arial" w:hAnsi="Arial"/>
            <w:sz w:val="23"/>
          </w:rPr>
          <w:delText>“Weve</w:delText>
        </w:r>
      </w:del>
      <w:r>
        <w:rPr>
          <w:rFonts w:ascii="Arial" w:eastAsia="Arial" w:hAnsi="Arial"/>
          <w:sz w:val="23"/>
        </w:rPr>
        <w:t xml:space="preserve"> survived 200,000 years as humans. </w:t>
      </w:r>
      <w:ins w:id="6" w:author="Error" w:date="2018-12-20T16:16:00Z">
        <w:r w:rsidRPr="000F7844">
          <w:rPr>
            <w:rFonts w:ascii="Arial" w:eastAsia="Arial" w:hAnsi="Arial"/>
            <w:noProof/>
            <w:sz w:val="23"/>
          </w:rPr>
          <w:t>Don</w:t>
        </w:r>
        <w:r w:rsidR="000F7844">
          <w:rPr>
            <w:rFonts w:ascii="Arial" w:eastAsia="Arial" w:hAnsi="Arial"/>
            <w:noProof/>
            <w:sz w:val="23"/>
          </w:rPr>
          <w:t>'</w:t>
        </w:r>
        <w:r w:rsidRPr="000F7844">
          <w:rPr>
            <w:rFonts w:ascii="Arial" w:eastAsia="Arial" w:hAnsi="Arial"/>
            <w:noProof/>
            <w:sz w:val="23"/>
          </w:rPr>
          <w:t>t</w:t>
        </w:r>
      </w:ins>
      <w:del w:id="7" w:author="Error" w:date="2018-12-20T16:16:00Z">
        <w:r>
          <w:rPr>
            <w:rFonts w:ascii="Arial" w:eastAsia="Arial" w:hAnsi="Arial"/>
            <w:sz w:val="23"/>
          </w:rPr>
          <w:delText>Dont</w:delText>
        </w:r>
      </w:del>
      <w:r>
        <w:rPr>
          <w:rFonts w:ascii="Arial" w:eastAsia="Arial" w:hAnsi="Arial"/>
          <w:sz w:val="23"/>
        </w:rPr>
        <w:t xml:space="preserve"> you think </w:t>
      </w:r>
      <w:ins w:id="8" w:author="Error" w:date="2018-12-20T16:16:00Z">
        <w:r w:rsidRPr="000F7844">
          <w:rPr>
            <w:rFonts w:ascii="Arial" w:eastAsia="Arial" w:hAnsi="Arial"/>
            <w:noProof/>
            <w:sz w:val="23"/>
          </w:rPr>
          <w:t>there</w:t>
        </w:r>
        <w:r w:rsidR="000F7844">
          <w:rPr>
            <w:rFonts w:ascii="Arial" w:eastAsia="Arial" w:hAnsi="Arial"/>
            <w:noProof/>
            <w:sz w:val="23"/>
          </w:rPr>
          <w:t>'</w:t>
        </w:r>
        <w:r w:rsidRPr="000F7844">
          <w:rPr>
            <w:rFonts w:ascii="Arial" w:eastAsia="Arial" w:hAnsi="Arial"/>
            <w:noProof/>
            <w:sz w:val="23"/>
          </w:rPr>
          <w:t>s</w:t>
        </w:r>
      </w:ins>
      <w:del w:id="9" w:author="Error" w:date="2018-12-20T16:16:00Z">
        <w:r>
          <w:rPr>
            <w:rFonts w:ascii="Arial" w:eastAsia="Arial" w:hAnsi="Arial"/>
            <w:sz w:val="23"/>
          </w:rPr>
          <w:delText>theres</w:delText>
        </w:r>
      </w:del>
      <w:r>
        <w:rPr>
          <w:rFonts w:ascii="Arial" w:eastAsia="Arial" w:hAnsi="Arial"/>
          <w:sz w:val="23"/>
        </w:rPr>
        <w:t xml:space="preserve"> a reason why we survived? We</w:t>
      </w:r>
      <w:ins w:id="10" w:author="Error" w:date="2018-12-20T16:16:00Z">
        <w:r w:rsidR="000D7A50">
          <w:rPr>
            <w:rFonts w:ascii="Arial" w:eastAsia="Arial" w:hAnsi="Arial"/>
            <w:sz w:val="23"/>
          </w:rPr>
          <w:t xml:space="preserve"> a</w:t>
        </w:r>
      </w:ins>
      <w:r>
        <w:rPr>
          <w:rFonts w:ascii="Arial" w:eastAsia="Arial" w:hAnsi="Arial"/>
          <w:sz w:val="23"/>
        </w:rPr>
        <w:t xml:space="preserve">re good at risk </w:t>
      </w:r>
      <w:ins w:id="11" w:author="Error" w:date="2018-12-20T16:16:00Z">
        <w:r w:rsidRPr="000F7844">
          <w:rPr>
            <w:rFonts w:ascii="Arial" w:eastAsia="Arial" w:hAnsi="Arial"/>
            <w:noProof/>
            <w:sz w:val="23"/>
          </w:rPr>
          <w:t>management</w:t>
        </w:r>
        <w:r>
          <w:rPr>
            <w:rFonts w:ascii="Arial" w:eastAsia="Arial" w:hAnsi="Arial"/>
            <w:sz w:val="23"/>
          </w:rPr>
          <w:t>.”</w:t>
        </w:r>
      </w:ins>
      <w:del w:id="12" w:author="Error" w:date="2018-12-20T16:16:00Z">
        <w:r>
          <w:rPr>
            <w:rFonts w:ascii="Arial" w:eastAsia="Arial" w:hAnsi="Arial"/>
            <w:sz w:val="23"/>
          </w:rPr>
          <w:delText>manage-ment.”</w:delText>
        </w:r>
      </w:del>
    </w:p>
    <w:p w:rsidR="00AD019F" w:rsidRDefault="00AD019F" w:rsidP="00AD019F">
      <w:pPr>
        <w:spacing w:line="2" w:lineRule="exact"/>
        <w:rPr>
          <w:rFonts w:ascii="Times New Roman" w:eastAsia="Times New Roman" w:hAnsi="Times New Roman"/>
        </w:rPr>
      </w:pPr>
    </w:p>
    <w:p w:rsidR="00AD019F" w:rsidRDefault="00AD019F" w:rsidP="00AD019F">
      <w:pPr>
        <w:spacing w:line="0" w:lineRule="atLeast"/>
        <w:ind w:right="926"/>
        <w:jc w:val="right"/>
        <w:rPr>
          <w:rFonts w:ascii="Arial" w:eastAsia="Arial" w:hAnsi="Arial"/>
          <w:sz w:val="23"/>
        </w:rPr>
      </w:pPr>
      <w:r>
        <w:rPr>
          <w:rFonts w:ascii="Arial" w:eastAsia="Arial" w:hAnsi="Arial"/>
          <w:sz w:val="23"/>
        </w:rPr>
        <w:t>—</w:t>
      </w:r>
      <w:proofErr w:type="spellStart"/>
      <w:r>
        <w:rPr>
          <w:rFonts w:ascii="Arial" w:eastAsia="Arial" w:hAnsi="Arial"/>
          <w:sz w:val="23"/>
        </w:rPr>
        <w:t>Nassim</w:t>
      </w:r>
      <w:proofErr w:type="spellEnd"/>
      <w:r>
        <w:rPr>
          <w:rFonts w:ascii="Arial" w:eastAsia="Arial" w:hAnsi="Arial"/>
          <w:sz w:val="23"/>
        </w:rPr>
        <w:t xml:space="preserve"> Nicholas </w:t>
      </w:r>
      <w:proofErr w:type="spellStart"/>
      <w:r>
        <w:rPr>
          <w:rFonts w:ascii="Arial" w:eastAsia="Arial" w:hAnsi="Arial"/>
          <w:sz w:val="23"/>
        </w:rPr>
        <w:t>Taleb</w:t>
      </w:r>
      <w:proofErr w:type="spellEnd"/>
    </w:p>
    <w:p w:rsidR="00AD019F" w:rsidRDefault="00AD019F" w:rsidP="00AD019F">
      <w:pPr>
        <w:spacing w:line="0" w:lineRule="atLeast"/>
        <w:ind w:right="926"/>
        <w:jc w:val="right"/>
        <w:rPr>
          <w:rFonts w:ascii="Arial" w:eastAsia="Arial" w:hAnsi="Arial"/>
          <w:sz w:val="23"/>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0" w:lineRule="atLeast"/>
        <w:jc w:val="right"/>
        <w:rPr>
          <w:rFonts w:ascii="Times New Roman" w:eastAsia="Times New Roman" w:hAnsi="Times New Roman"/>
        </w:rPr>
      </w:pPr>
      <w:bookmarkStart w:id="13" w:name="page4"/>
      <w:bookmarkEnd w:id="13"/>
    </w:p>
    <w:p w:rsidR="00AD019F" w:rsidRDefault="00AD019F" w:rsidP="00AD019F">
      <w:pPr>
        <w:spacing w:line="0" w:lineRule="atLeast"/>
        <w:jc w:val="right"/>
        <w:rPr>
          <w:rFonts w:ascii="Times New Roman" w:eastAsia="Times New Roman" w:hAnsi="Times New Roman"/>
        </w:rPr>
        <w:sectPr w:rsidR="00AD019F">
          <w:pgSz w:w="11900" w:h="16838"/>
          <w:pgMar w:top="1440" w:right="1440" w:bottom="875" w:left="1440" w:header="0" w:footer="0" w:gutter="0"/>
          <w:cols w:space="0"/>
          <w:docGrid w:linePitch="360"/>
        </w:sectPr>
      </w:pPr>
    </w:p>
    <w:p w:rsidR="00AD019F" w:rsidRDefault="00AD019F" w:rsidP="00AD019F">
      <w:pPr>
        <w:spacing w:line="200" w:lineRule="exact"/>
        <w:rPr>
          <w:rFonts w:ascii="Times New Roman" w:eastAsia="Times New Roman" w:hAnsi="Times New Roman"/>
        </w:rPr>
      </w:pPr>
      <w:bookmarkStart w:id="14" w:name="page5"/>
      <w:bookmarkEnd w:id="14"/>
    </w:p>
    <w:p w:rsidR="00AD019F" w:rsidRDefault="00AD019F" w:rsidP="00AD019F">
      <w:pPr>
        <w:spacing w:line="200" w:lineRule="exact"/>
        <w:rPr>
          <w:rFonts w:ascii="Times New Roman" w:eastAsia="Times New Roman" w:hAnsi="Times New Roman"/>
        </w:rPr>
      </w:pPr>
    </w:p>
    <w:p w:rsidR="00AD019F" w:rsidRDefault="00AD019F" w:rsidP="00AD019F">
      <w:pPr>
        <w:spacing w:line="248"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31"/>
        </w:rPr>
      </w:pPr>
      <w:r>
        <w:rPr>
          <w:rFonts w:ascii="Arial" w:eastAsia="Arial" w:hAnsi="Arial"/>
          <w:b/>
          <w:sz w:val="31"/>
        </w:rPr>
        <w:t>Risk-First:  The Menagerie</w:t>
      </w:r>
    </w:p>
    <w:p w:rsidR="00AD019F" w:rsidRDefault="00AD019F" w:rsidP="00AD019F">
      <w:pPr>
        <w:spacing w:line="233" w:lineRule="exact"/>
        <w:rPr>
          <w:rFonts w:ascii="Times New Roman" w:eastAsia="Times New Roman" w:hAnsi="Times New Roman"/>
        </w:rPr>
      </w:pPr>
    </w:p>
    <w:p w:rsidR="00AD019F" w:rsidRDefault="00AD019F" w:rsidP="00AD019F">
      <w:pPr>
        <w:spacing w:line="0" w:lineRule="atLeast"/>
        <w:ind w:left="920"/>
        <w:rPr>
          <w:rFonts w:ascii="Arial" w:eastAsia="Arial" w:hAnsi="Arial"/>
          <w:sz w:val="21"/>
        </w:rPr>
      </w:pPr>
      <w:r>
        <w:rPr>
          <w:rFonts w:ascii="Arial" w:eastAsia="Arial" w:hAnsi="Arial"/>
          <w:sz w:val="21"/>
        </w:rPr>
        <w:t xml:space="preserve">By Rob </w:t>
      </w:r>
      <w:ins w:id="15" w:author="Error" w:date="2018-12-20T16:16:00Z">
        <w:r w:rsidR="005F2665">
          <w:rPr>
            <w:rFonts w:ascii="Arial" w:eastAsia="Arial" w:hAnsi="Arial"/>
            <w:sz w:val="21"/>
          </w:rPr>
          <w:t>Moff</w:t>
        </w:r>
        <w:r>
          <w:rPr>
            <w:rFonts w:ascii="Arial" w:eastAsia="Arial" w:hAnsi="Arial"/>
            <w:sz w:val="21"/>
          </w:rPr>
          <w:t>at</w:t>
        </w:r>
      </w:ins>
      <w:del w:id="16" w:author="Error" w:date="2018-12-20T16:16:00Z">
        <w:r>
          <w:rPr>
            <w:rFonts w:ascii="Arial" w:eastAsia="Arial" w:hAnsi="Arial"/>
            <w:sz w:val="21"/>
          </w:rPr>
          <w:delText>Moﬀat</w:delText>
        </w:r>
      </w:del>
    </w:p>
    <w:p w:rsidR="00AD019F" w:rsidRDefault="00AD019F" w:rsidP="00AD019F">
      <w:pPr>
        <w:spacing w:line="140" w:lineRule="exact"/>
        <w:rPr>
          <w:rFonts w:ascii="Times New Roman" w:eastAsia="Times New Roman" w:hAnsi="Times New Roman"/>
        </w:rPr>
      </w:pPr>
    </w:p>
    <w:p w:rsidR="00AD019F" w:rsidRDefault="00AD019F" w:rsidP="00AD019F">
      <w:pPr>
        <w:spacing w:line="0" w:lineRule="atLeast"/>
        <w:ind w:left="920"/>
        <w:rPr>
          <w:rFonts w:ascii="Arial" w:eastAsia="Arial" w:hAnsi="Arial"/>
          <w:sz w:val="21"/>
        </w:rPr>
      </w:pPr>
      <w:r>
        <w:rPr>
          <w:rFonts w:ascii="Arial" w:eastAsia="Arial" w:hAnsi="Arial"/>
          <w:sz w:val="21"/>
        </w:rPr>
        <w:t>Copyright ©2018 Kite9 Ltd.</w:t>
      </w:r>
    </w:p>
    <w:p w:rsidR="00AD019F" w:rsidRDefault="00AD019F" w:rsidP="00AD019F">
      <w:pPr>
        <w:spacing w:line="140" w:lineRule="exact"/>
        <w:rPr>
          <w:rFonts w:ascii="Times New Roman" w:eastAsia="Times New Roman" w:hAnsi="Times New Roman"/>
        </w:rPr>
      </w:pPr>
    </w:p>
    <w:p w:rsidR="00AD019F" w:rsidRDefault="00AD019F" w:rsidP="00AD019F">
      <w:pPr>
        <w:spacing w:line="263" w:lineRule="auto"/>
        <w:ind w:left="920" w:right="346"/>
        <w:jc w:val="both"/>
        <w:rPr>
          <w:rFonts w:ascii="Arial" w:eastAsia="Arial" w:hAnsi="Arial"/>
          <w:sz w:val="21"/>
        </w:rPr>
      </w:pPr>
      <w:r>
        <w:rPr>
          <w:rFonts w:ascii="Arial" w:eastAsia="Arial" w:hAnsi="Arial"/>
          <w:sz w:val="21"/>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AD019F" w:rsidRDefault="00AD019F" w:rsidP="00AD019F">
      <w:pPr>
        <w:spacing w:line="57" w:lineRule="exact"/>
        <w:rPr>
          <w:rFonts w:ascii="Times New Roman" w:eastAsia="Times New Roman" w:hAnsi="Times New Roman"/>
        </w:rPr>
      </w:pPr>
    </w:p>
    <w:p w:rsidR="00AD019F" w:rsidRDefault="00AD019F" w:rsidP="00AD019F">
      <w:pPr>
        <w:spacing w:line="0" w:lineRule="atLeast"/>
        <w:ind w:left="920"/>
        <w:rPr>
          <w:rFonts w:ascii="Arial" w:eastAsia="Arial" w:hAnsi="Arial"/>
          <w:sz w:val="21"/>
        </w:rPr>
      </w:pPr>
      <w:r>
        <w:rPr>
          <w:rFonts w:ascii="Arial" w:eastAsia="Arial" w:hAnsi="Arial"/>
          <w:sz w:val="21"/>
        </w:rPr>
        <w:t>ISBN: 9781717491855</w:t>
      </w:r>
    </w:p>
    <w:p w:rsidR="00AD019F" w:rsidRDefault="00AD019F" w:rsidP="00AD019F">
      <w:pPr>
        <w:spacing w:line="345"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25"/>
        </w:rPr>
      </w:pPr>
      <w:r>
        <w:rPr>
          <w:rFonts w:ascii="Arial" w:eastAsia="Arial" w:hAnsi="Arial"/>
          <w:b/>
          <w:sz w:val="25"/>
        </w:rPr>
        <w:t>Credits</w:t>
      </w:r>
    </w:p>
    <w:p w:rsidR="00AD019F" w:rsidRDefault="00AD019F" w:rsidP="00AD019F">
      <w:pPr>
        <w:spacing w:line="164" w:lineRule="exact"/>
        <w:rPr>
          <w:rFonts w:ascii="Times New Roman" w:eastAsia="Times New Roman" w:hAnsi="Times New Roman"/>
        </w:rPr>
      </w:pPr>
    </w:p>
    <w:p w:rsidR="00AD019F" w:rsidRDefault="00AD019F" w:rsidP="00AD019F">
      <w:pPr>
        <w:spacing w:line="0" w:lineRule="atLeast"/>
        <w:ind w:left="920"/>
        <w:rPr>
          <w:rFonts w:ascii="Arial" w:eastAsia="Arial" w:hAnsi="Arial"/>
          <w:sz w:val="21"/>
        </w:rPr>
      </w:pPr>
      <w:proofErr w:type="spellStart"/>
      <w:proofErr w:type="gramStart"/>
      <w:r>
        <w:rPr>
          <w:rFonts w:ascii="Arial" w:eastAsia="Arial" w:hAnsi="Arial"/>
          <w:sz w:val="21"/>
        </w:rPr>
        <w:t>tbd</w:t>
      </w:r>
      <w:proofErr w:type="spellEnd"/>
      <w:proofErr w:type="gramEnd"/>
    </w:p>
    <w:p w:rsidR="00AD019F" w:rsidRDefault="00AD019F" w:rsidP="00AD019F">
      <w:pPr>
        <w:spacing w:line="140" w:lineRule="exact"/>
        <w:rPr>
          <w:rFonts w:ascii="Times New Roman" w:eastAsia="Times New Roman" w:hAnsi="Times New Roman"/>
        </w:rPr>
      </w:pPr>
    </w:p>
    <w:p w:rsidR="00AD019F" w:rsidRDefault="00AD019F" w:rsidP="00AD019F">
      <w:pPr>
        <w:spacing w:line="316" w:lineRule="auto"/>
        <w:ind w:left="920" w:right="346"/>
        <w:jc w:val="both"/>
        <w:rPr>
          <w:rFonts w:ascii="Arial" w:eastAsia="Arial" w:hAnsi="Arial"/>
          <w:sz w:val="21"/>
        </w:rPr>
      </w:pPr>
      <w:r>
        <w:rPr>
          <w:rFonts w:ascii="Arial" w:eastAsia="Arial" w:hAnsi="Arial"/>
          <w:sz w:val="21"/>
        </w:rPr>
        <w:t xml:space="preserve">Cover Images: Biodiversity Heritage Library. </w:t>
      </w:r>
      <w:proofErr w:type="spellStart"/>
      <w:r>
        <w:rPr>
          <w:rFonts w:ascii="Arial" w:eastAsia="Arial" w:hAnsi="Arial"/>
          <w:sz w:val="21"/>
        </w:rPr>
        <w:t>Biologia</w:t>
      </w:r>
      <w:proofErr w:type="spellEnd"/>
      <w:r>
        <w:rPr>
          <w:rFonts w:ascii="Arial" w:eastAsia="Arial" w:hAnsi="Arial"/>
          <w:sz w:val="21"/>
        </w:rPr>
        <w:t xml:space="preserve"> Centrali-Americana. </w:t>
      </w:r>
      <w:proofErr w:type="spellStart"/>
      <w:proofErr w:type="gramStart"/>
      <w:r>
        <w:rPr>
          <w:rFonts w:ascii="Arial" w:eastAsia="Arial" w:hAnsi="Arial"/>
          <w:sz w:val="21"/>
        </w:rPr>
        <w:t>Insecta</w:t>
      </w:r>
      <w:proofErr w:type="spellEnd"/>
      <w:r>
        <w:rPr>
          <w:rFonts w:ascii="Arial" w:eastAsia="Arial" w:hAnsi="Arial"/>
          <w:sz w:val="21"/>
        </w:rPr>
        <w:t>.</w:t>
      </w:r>
      <w:proofErr w:type="gramEnd"/>
      <w:r>
        <w:rPr>
          <w:rFonts w:ascii="Arial" w:eastAsia="Arial" w:hAnsi="Arial"/>
          <w:sz w:val="21"/>
        </w:rPr>
        <w:t xml:space="preserve"> </w:t>
      </w:r>
      <w:proofErr w:type="spellStart"/>
      <w:proofErr w:type="gramStart"/>
      <w:r>
        <w:rPr>
          <w:rFonts w:ascii="Arial" w:eastAsia="Arial" w:hAnsi="Arial"/>
          <w:sz w:val="21"/>
        </w:rPr>
        <w:t>Rhynchota</w:t>
      </w:r>
      <w:proofErr w:type="spellEnd"/>
      <w:r>
        <w:rPr>
          <w:rFonts w:ascii="Arial" w:eastAsia="Arial" w:hAnsi="Arial"/>
          <w:sz w:val="21"/>
        </w:rPr>
        <w:t>.</w:t>
      </w:r>
      <w:proofErr w:type="gramEnd"/>
      <w:r>
        <w:rPr>
          <w:rFonts w:ascii="Arial" w:eastAsia="Arial" w:hAnsi="Arial"/>
          <w:sz w:val="21"/>
        </w:rPr>
        <w:t xml:space="preserve"> </w:t>
      </w:r>
      <w:proofErr w:type="spellStart"/>
      <w:proofErr w:type="gramStart"/>
      <w:r>
        <w:rPr>
          <w:rFonts w:ascii="Arial" w:eastAsia="Arial" w:hAnsi="Arial"/>
          <w:sz w:val="21"/>
        </w:rPr>
        <w:t>Hemiptera-Homoptera</w:t>
      </w:r>
      <w:proofErr w:type="spellEnd"/>
      <w:r>
        <w:rPr>
          <w:rFonts w:ascii="Arial" w:eastAsia="Arial" w:hAnsi="Arial"/>
          <w:sz w:val="21"/>
        </w:rPr>
        <w:t>.</w:t>
      </w:r>
      <w:proofErr w:type="gramEnd"/>
      <w:r>
        <w:rPr>
          <w:rFonts w:ascii="Arial" w:eastAsia="Arial" w:hAnsi="Arial"/>
          <w:sz w:val="21"/>
        </w:rPr>
        <w:t xml:space="preserve"> Volume 1 (1881-1905)</w:t>
      </w:r>
    </w:p>
    <w:p w:rsidR="00AD019F" w:rsidRDefault="00AD019F" w:rsidP="00AD019F">
      <w:pPr>
        <w:spacing w:line="1" w:lineRule="exact"/>
        <w:rPr>
          <w:rFonts w:ascii="Times New Roman" w:eastAsia="Times New Roman" w:hAnsi="Times New Roman"/>
        </w:rPr>
      </w:pPr>
    </w:p>
    <w:p w:rsidR="00AD019F" w:rsidRDefault="00AD019F" w:rsidP="00AD019F">
      <w:pPr>
        <w:spacing w:line="0" w:lineRule="atLeast"/>
        <w:ind w:left="920"/>
        <w:rPr>
          <w:rFonts w:ascii="Arial" w:eastAsia="Arial" w:hAnsi="Arial"/>
          <w:sz w:val="21"/>
        </w:rPr>
      </w:pPr>
      <w:r>
        <w:rPr>
          <w:rFonts w:ascii="Arial" w:eastAsia="Arial" w:hAnsi="Arial"/>
          <w:sz w:val="21"/>
        </w:rPr>
        <w:t xml:space="preserve">Cover Design </w:t>
      </w:r>
      <w:proofErr w:type="gramStart"/>
      <w:r>
        <w:rPr>
          <w:rFonts w:ascii="Arial" w:eastAsia="Arial" w:hAnsi="Arial"/>
          <w:sz w:val="21"/>
        </w:rPr>
        <w:t>By</w:t>
      </w:r>
      <w:proofErr w:type="gramEnd"/>
      <w:r>
        <w:rPr>
          <w:rFonts w:ascii="Arial" w:eastAsia="Arial" w:hAnsi="Arial"/>
          <w:sz w:val="21"/>
        </w:rPr>
        <w:t xml:space="preserve"> P. </w:t>
      </w:r>
      <w:ins w:id="17" w:author="Error" w:date="2018-12-20T16:16:00Z">
        <w:r w:rsidR="000D7A50">
          <w:rPr>
            <w:rFonts w:ascii="Arial" w:eastAsia="Arial" w:hAnsi="Arial"/>
            <w:sz w:val="21"/>
          </w:rPr>
          <w:t>Moff</w:t>
        </w:r>
        <w:r>
          <w:rPr>
            <w:rFonts w:ascii="Arial" w:eastAsia="Arial" w:hAnsi="Arial"/>
            <w:sz w:val="21"/>
          </w:rPr>
          <w:t>at</w:t>
        </w:r>
      </w:ins>
      <w:del w:id="18" w:author="Error" w:date="2018-12-20T16:16:00Z">
        <w:r>
          <w:rPr>
            <w:rFonts w:ascii="Arial" w:eastAsia="Arial" w:hAnsi="Arial"/>
            <w:sz w:val="21"/>
          </w:rPr>
          <w:delText>Moﬀat</w:delText>
        </w:r>
      </w:del>
      <w:r>
        <w:rPr>
          <w:rFonts w:ascii="Arial" w:eastAsia="Arial" w:hAnsi="Arial"/>
          <w:sz w:val="21"/>
        </w:rPr>
        <w:t xml:space="preserve"> (peter@petermoffat.com)</w:t>
      </w:r>
    </w:p>
    <w:p w:rsidR="00AD019F" w:rsidRDefault="00AD019F" w:rsidP="00AD019F">
      <w:pPr>
        <w:spacing w:line="140" w:lineRule="exact"/>
        <w:rPr>
          <w:rFonts w:ascii="Times New Roman" w:eastAsia="Times New Roman" w:hAnsi="Times New Roman"/>
        </w:rPr>
      </w:pPr>
    </w:p>
    <w:p w:rsidR="00AD019F" w:rsidRDefault="00AD019F" w:rsidP="00AD019F">
      <w:pPr>
        <w:spacing w:line="0" w:lineRule="atLeast"/>
        <w:ind w:left="920"/>
        <w:rPr>
          <w:rFonts w:ascii="Arial" w:eastAsia="Arial" w:hAnsi="Arial"/>
          <w:sz w:val="21"/>
        </w:rPr>
      </w:pPr>
      <w:r>
        <w:rPr>
          <w:rFonts w:ascii="Arial" w:eastAsia="Arial" w:hAnsi="Arial"/>
          <w:sz w:val="21"/>
        </w:rPr>
        <w:t>Thanks to:</w:t>
      </w:r>
    </w:p>
    <w:p w:rsidR="00AD019F" w:rsidRDefault="00AD019F" w:rsidP="00AD019F">
      <w:pPr>
        <w:spacing w:line="345"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25"/>
        </w:rPr>
      </w:pPr>
      <w:r>
        <w:rPr>
          <w:rFonts w:ascii="Arial" w:eastAsia="Arial" w:hAnsi="Arial"/>
          <w:b/>
          <w:sz w:val="25"/>
        </w:rPr>
        <w:t xml:space="preserve">Books </w:t>
      </w:r>
      <w:proofErr w:type="gramStart"/>
      <w:r>
        <w:rPr>
          <w:rFonts w:ascii="Arial" w:eastAsia="Arial" w:hAnsi="Arial"/>
          <w:b/>
          <w:sz w:val="25"/>
        </w:rPr>
        <w:t>In</w:t>
      </w:r>
      <w:proofErr w:type="gramEnd"/>
      <w:r>
        <w:rPr>
          <w:rFonts w:ascii="Arial" w:eastAsia="Arial" w:hAnsi="Arial"/>
          <w:b/>
          <w:sz w:val="25"/>
        </w:rPr>
        <w:t xml:space="preserve"> The Series</w:t>
      </w:r>
    </w:p>
    <w:p w:rsidR="00AD019F" w:rsidRDefault="00AD019F" w:rsidP="00AD019F">
      <w:pPr>
        <w:spacing w:line="164" w:lineRule="exact"/>
        <w:rPr>
          <w:rFonts w:ascii="Times New Roman" w:eastAsia="Times New Roman" w:hAnsi="Times New Roman"/>
        </w:rPr>
      </w:pPr>
    </w:p>
    <w:p w:rsidR="00AD019F" w:rsidRDefault="00AD019F" w:rsidP="00AD019F">
      <w:pPr>
        <w:numPr>
          <w:ilvl w:val="0"/>
          <w:numId w:val="1"/>
        </w:numPr>
        <w:tabs>
          <w:tab w:val="left" w:pos="1500"/>
        </w:tabs>
        <w:spacing w:line="254" w:lineRule="auto"/>
        <w:ind w:left="1500" w:right="346" w:hanging="249"/>
        <w:jc w:val="both"/>
        <w:rPr>
          <w:rFonts w:ascii="Arial" w:eastAsia="Arial" w:hAnsi="Arial"/>
          <w:sz w:val="21"/>
        </w:rPr>
      </w:pPr>
      <w:r>
        <w:rPr>
          <w:rFonts w:ascii="Arial" w:eastAsia="Arial" w:hAnsi="Arial"/>
          <w:b/>
          <w:sz w:val="21"/>
        </w:rPr>
        <w:t xml:space="preserve">Risk-First: The Menagerie: </w:t>
      </w:r>
      <w:r>
        <w:rPr>
          <w:rFonts w:ascii="Arial" w:eastAsia="Arial" w:hAnsi="Arial"/>
          <w:sz w:val="21"/>
        </w:rPr>
        <w:t xml:space="preserve">Book one of the </w:t>
      </w:r>
      <w:proofErr w:type="gramStart"/>
      <w:r>
        <w:rPr>
          <w:rFonts w:ascii="Arial" w:eastAsia="Arial" w:hAnsi="Arial"/>
          <w:sz w:val="21"/>
        </w:rPr>
        <w:t>Risk-</w:t>
      </w:r>
      <w:proofErr w:type="gramEnd"/>
      <w:r>
        <w:rPr>
          <w:rFonts w:ascii="Arial" w:eastAsia="Arial" w:hAnsi="Arial"/>
          <w:sz w:val="21"/>
        </w:rPr>
        <w:t>First series argues the case</w:t>
      </w:r>
      <w:r>
        <w:rPr>
          <w:rFonts w:ascii="Arial" w:eastAsia="Arial" w:hAnsi="Arial"/>
          <w:b/>
          <w:sz w:val="21"/>
        </w:rPr>
        <w:t xml:space="preserve"> </w:t>
      </w:r>
      <w:r>
        <w:rPr>
          <w:rFonts w:ascii="Arial" w:eastAsia="Arial" w:hAnsi="Arial"/>
          <w:sz w:val="21"/>
        </w:rPr>
        <w:t xml:space="preserve">for viewing </w:t>
      </w:r>
      <w:r>
        <w:rPr>
          <w:rFonts w:ascii="Arial" w:eastAsia="Arial" w:hAnsi="Arial"/>
          <w:i/>
          <w:sz w:val="21"/>
        </w:rPr>
        <w:t>all</w:t>
      </w:r>
      <w:r>
        <w:rPr>
          <w:rFonts w:ascii="Arial" w:eastAsia="Arial" w:hAnsi="Arial"/>
          <w:sz w:val="21"/>
        </w:rPr>
        <w:t xml:space="preserve"> of the activities on a software project through the lens of </w:t>
      </w:r>
      <w:r>
        <w:rPr>
          <w:rFonts w:ascii="Arial" w:eastAsia="Arial" w:hAnsi="Arial"/>
          <w:i/>
          <w:sz w:val="21"/>
        </w:rPr>
        <w:t>managing risk</w:t>
      </w:r>
      <w:r>
        <w:rPr>
          <w:rFonts w:ascii="Arial" w:eastAsia="Arial" w:hAnsi="Arial"/>
          <w:sz w:val="21"/>
        </w:rPr>
        <w:t xml:space="preserve">. It introduces the menagerie of </w:t>
      </w:r>
      <w:ins w:id="19" w:author="Error" w:date="2018-12-20T16:16:00Z">
        <w:r w:rsidR="000D7A50">
          <w:rPr>
            <w:rFonts w:ascii="Arial" w:eastAsia="Arial" w:hAnsi="Arial"/>
            <w:sz w:val="21"/>
          </w:rPr>
          <w:t>diff</w:t>
        </w:r>
        <w:r>
          <w:rPr>
            <w:rFonts w:ascii="Arial" w:eastAsia="Arial" w:hAnsi="Arial"/>
            <w:sz w:val="21"/>
          </w:rPr>
          <w:t>erent</w:t>
        </w:r>
      </w:ins>
      <w:del w:id="20" w:author="Error" w:date="2018-12-20T16:16:00Z">
        <w:r>
          <w:rPr>
            <w:rFonts w:ascii="Arial" w:eastAsia="Arial" w:hAnsi="Arial"/>
            <w:sz w:val="21"/>
          </w:rPr>
          <w:delText>diﬀerent</w:delText>
        </w:r>
      </w:del>
      <w:r>
        <w:rPr>
          <w:rFonts w:ascii="Arial" w:eastAsia="Arial" w:hAnsi="Arial"/>
          <w:sz w:val="21"/>
        </w:rPr>
        <w:t xml:space="preserve"> risks you’re likely to</w:t>
      </w:r>
      <w:r>
        <w:rPr>
          <w:rFonts w:ascii="Arial" w:eastAsia="Arial" w:hAnsi="Arial"/>
          <w:i/>
          <w:sz w:val="21"/>
        </w:rPr>
        <w:t xml:space="preserve"> </w:t>
      </w:r>
      <w:ins w:id="21" w:author="Error" w:date="2018-12-20T16:16:00Z">
        <w:r w:rsidR="000D7A50">
          <w:rPr>
            <w:rFonts w:ascii="Arial" w:eastAsia="Arial" w:hAnsi="Arial"/>
            <w:sz w:val="21"/>
          </w:rPr>
          <w:t>encounter</w:t>
        </w:r>
      </w:ins>
      <w:del w:id="22" w:author="Error" w:date="2018-12-20T16:16:00Z">
        <w:r>
          <w:rPr>
            <w:rFonts w:ascii="Arial" w:eastAsia="Arial" w:hAnsi="Arial"/>
            <w:sz w:val="21"/>
          </w:rPr>
          <w:delText>meet</w:delText>
        </w:r>
      </w:del>
      <w:r>
        <w:rPr>
          <w:rFonts w:ascii="Arial" w:eastAsia="Arial" w:hAnsi="Arial"/>
          <w:sz w:val="21"/>
        </w:rPr>
        <w:t xml:space="preserve"> on a software project, naming and classifying them so that we can try to understand them better.</w:t>
      </w:r>
    </w:p>
    <w:p w:rsidR="00AD019F" w:rsidRDefault="00AD019F" w:rsidP="00AD019F">
      <w:pPr>
        <w:spacing w:line="1" w:lineRule="exact"/>
        <w:rPr>
          <w:rFonts w:ascii="Arial" w:eastAsia="Arial" w:hAnsi="Arial"/>
          <w:sz w:val="21"/>
        </w:rPr>
      </w:pPr>
    </w:p>
    <w:p w:rsidR="00AD019F" w:rsidRDefault="00AD019F" w:rsidP="00AD019F">
      <w:pPr>
        <w:numPr>
          <w:ilvl w:val="0"/>
          <w:numId w:val="1"/>
        </w:numPr>
        <w:tabs>
          <w:tab w:val="left" w:pos="1500"/>
        </w:tabs>
        <w:spacing w:line="281" w:lineRule="auto"/>
        <w:ind w:left="1500" w:right="346" w:hanging="249"/>
        <w:jc w:val="both"/>
        <w:rPr>
          <w:rFonts w:ascii="Arial" w:eastAsia="Arial" w:hAnsi="Arial"/>
          <w:sz w:val="21"/>
        </w:rPr>
      </w:pPr>
      <w:r>
        <w:rPr>
          <w:rFonts w:ascii="Arial" w:eastAsia="Arial" w:hAnsi="Arial"/>
          <w:b/>
          <w:sz w:val="21"/>
        </w:rPr>
        <w:t xml:space="preserve">Risk-First: Tools and Practices: </w:t>
      </w:r>
      <w:r>
        <w:rPr>
          <w:rFonts w:ascii="Arial" w:eastAsia="Arial" w:hAnsi="Arial"/>
          <w:sz w:val="21"/>
        </w:rPr>
        <w:t>Book two of the Risk-First series explores the</w:t>
      </w:r>
      <w:r>
        <w:rPr>
          <w:rFonts w:ascii="Arial" w:eastAsia="Arial" w:hAnsi="Arial"/>
          <w:b/>
          <w:sz w:val="21"/>
        </w:rPr>
        <w:t xml:space="preserve"> </w:t>
      </w:r>
      <w:r>
        <w:rPr>
          <w:rFonts w:ascii="Arial" w:eastAsia="Arial" w:hAnsi="Arial"/>
          <w:sz w:val="21"/>
        </w:rPr>
        <w:t xml:space="preserve">relationship between software project risks and the tools and practices we use to mitigate them. </w:t>
      </w:r>
      <w:ins w:id="23" w:author="Error" w:date="2018-12-20T16:16:00Z">
        <w:r w:rsidR="0064545B">
          <w:rPr>
            <w:rFonts w:ascii="Arial" w:eastAsia="Arial" w:hAnsi="Arial"/>
            <w:sz w:val="21"/>
          </w:rPr>
          <w:t>It is d</w:t>
        </w:r>
        <w:r>
          <w:rPr>
            <w:rFonts w:ascii="Arial" w:eastAsia="Arial" w:hAnsi="Arial"/>
            <w:sz w:val="21"/>
          </w:rPr>
          <w:t>ue</w:t>
        </w:r>
      </w:ins>
      <w:del w:id="24" w:author="Error" w:date="2018-12-20T16:16:00Z">
        <w:r>
          <w:rPr>
            <w:rFonts w:ascii="Arial" w:eastAsia="Arial" w:hAnsi="Arial"/>
            <w:sz w:val="21"/>
          </w:rPr>
          <w:delText>Due</w:delText>
        </w:r>
      </w:del>
      <w:r>
        <w:rPr>
          <w:rFonts w:ascii="Arial" w:eastAsia="Arial" w:hAnsi="Arial"/>
          <w:sz w:val="21"/>
        </w:rPr>
        <w:t xml:space="preserve"> for publication in 2020.</w:t>
      </w:r>
    </w:p>
    <w:p w:rsidR="00AD019F" w:rsidRDefault="00AD019F" w:rsidP="00AD019F">
      <w:pPr>
        <w:spacing w:line="242"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25"/>
        </w:rPr>
      </w:pPr>
      <w:r>
        <w:rPr>
          <w:rFonts w:ascii="Arial" w:eastAsia="Arial" w:hAnsi="Arial"/>
          <w:b/>
          <w:sz w:val="25"/>
        </w:rPr>
        <w:t>Online</w:t>
      </w:r>
    </w:p>
    <w:p w:rsidR="00AD019F" w:rsidRDefault="00AD019F" w:rsidP="00AD019F">
      <w:pPr>
        <w:spacing w:line="164" w:lineRule="exact"/>
        <w:rPr>
          <w:rFonts w:ascii="Times New Roman" w:eastAsia="Times New Roman" w:hAnsi="Times New Roman"/>
        </w:rPr>
      </w:pPr>
    </w:p>
    <w:p w:rsidR="00AD019F" w:rsidRDefault="00AD019F" w:rsidP="00AD019F">
      <w:pPr>
        <w:spacing w:line="0" w:lineRule="atLeast"/>
        <w:ind w:left="920"/>
        <w:rPr>
          <w:rFonts w:ascii="Arial" w:eastAsia="Arial" w:hAnsi="Arial"/>
          <w:sz w:val="21"/>
        </w:rPr>
      </w:pPr>
      <w:r>
        <w:rPr>
          <w:rFonts w:ascii="Arial" w:eastAsia="Arial" w:hAnsi="Arial"/>
          <w:sz w:val="21"/>
        </w:rPr>
        <w:t>Material for the books is freely available to read, drawn from risk-first.org.</w:t>
      </w:r>
    </w:p>
    <w:p w:rsidR="00AD019F" w:rsidRDefault="00AD019F" w:rsidP="00AD019F">
      <w:pPr>
        <w:spacing w:line="345"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25"/>
        </w:rPr>
      </w:pPr>
      <w:r>
        <w:rPr>
          <w:rFonts w:ascii="Arial" w:eastAsia="Arial" w:hAnsi="Arial"/>
          <w:b/>
          <w:sz w:val="25"/>
        </w:rPr>
        <w:t>Published By</w:t>
      </w:r>
    </w:p>
    <w:p w:rsidR="00AD019F" w:rsidRDefault="00AD019F" w:rsidP="00AD019F">
      <w:pPr>
        <w:spacing w:line="205" w:lineRule="exact"/>
        <w:rPr>
          <w:rFonts w:ascii="Times New Roman" w:eastAsia="Times New Roman" w:hAnsi="Times New Roman"/>
        </w:rPr>
      </w:pPr>
    </w:p>
    <w:p w:rsidR="00AD019F" w:rsidRDefault="00AD019F" w:rsidP="00AD019F">
      <w:pPr>
        <w:spacing w:line="0" w:lineRule="atLeast"/>
        <w:ind w:left="920"/>
        <w:rPr>
          <w:rFonts w:ascii="Arial" w:eastAsia="Arial" w:hAnsi="Arial"/>
          <w:sz w:val="21"/>
        </w:rPr>
      </w:pPr>
      <w:r>
        <w:rPr>
          <w:rFonts w:ascii="Arial" w:eastAsia="Arial" w:hAnsi="Arial"/>
          <w:sz w:val="21"/>
        </w:rPr>
        <w:t>Kite9 Ltd.</w:t>
      </w:r>
    </w:p>
    <w:p w:rsidR="00AD019F" w:rsidRDefault="00AD019F" w:rsidP="00AD019F">
      <w:pPr>
        <w:spacing w:line="13" w:lineRule="exact"/>
        <w:rPr>
          <w:rFonts w:ascii="Times New Roman" w:eastAsia="Times New Roman" w:hAnsi="Times New Roman"/>
        </w:rPr>
      </w:pPr>
    </w:p>
    <w:p w:rsidR="00AD019F" w:rsidRDefault="00AD019F" w:rsidP="00AD019F">
      <w:pPr>
        <w:spacing w:line="0" w:lineRule="atLeast"/>
        <w:ind w:left="920"/>
        <w:rPr>
          <w:rFonts w:ascii="Arial" w:eastAsia="Arial" w:hAnsi="Arial"/>
          <w:sz w:val="21"/>
        </w:rPr>
      </w:pPr>
      <w:r>
        <w:rPr>
          <w:rFonts w:ascii="Arial" w:eastAsia="Arial" w:hAnsi="Arial"/>
          <w:sz w:val="21"/>
        </w:rPr>
        <w:t>14 Manor Close</w:t>
      </w:r>
    </w:p>
    <w:p w:rsidR="00AD019F" w:rsidRDefault="00AD019F" w:rsidP="00AD019F">
      <w:pPr>
        <w:spacing w:line="13" w:lineRule="exact"/>
        <w:rPr>
          <w:rFonts w:ascii="Times New Roman" w:eastAsia="Times New Roman" w:hAnsi="Times New Roman"/>
        </w:rPr>
      </w:pPr>
    </w:p>
    <w:p w:rsidR="00AD019F" w:rsidRDefault="00AD019F" w:rsidP="00AD019F">
      <w:pPr>
        <w:spacing w:line="0" w:lineRule="atLeast"/>
        <w:ind w:left="920"/>
        <w:rPr>
          <w:rFonts w:ascii="Arial" w:eastAsia="Arial" w:hAnsi="Arial"/>
          <w:sz w:val="21"/>
        </w:rPr>
      </w:pPr>
      <w:r>
        <w:rPr>
          <w:rFonts w:ascii="Arial" w:eastAsia="Arial" w:hAnsi="Arial"/>
          <w:sz w:val="21"/>
        </w:rPr>
        <w:t>Colchester</w:t>
      </w:r>
    </w:p>
    <w:p w:rsidR="00AD019F" w:rsidRDefault="00AD019F" w:rsidP="00AD019F">
      <w:pPr>
        <w:spacing w:line="13" w:lineRule="exact"/>
        <w:rPr>
          <w:rFonts w:ascii="Times New Roman" w:eastAsia="Times New Roman" w:hAnsi="Times New Roman"/>
        </w:rPr>
      </w:pPr>
    </w:p>
    <w:p w:rsidR="00AD019F" w:rsidRDefault="00AD019F" w:rsidP="00AD019F">
      <w:pPr>
        <w:spacing w:line="0" w:lineRule="atLeast"/>
        <w:ind w:left="920"/>
        <w:rPr>
          <w:rFonts w:ascii="Arial" w:eastAsia="Arial" w:hAnsi="Arial"/>
          <w:sz w:val="21"/>
        </w:rPr>
      </w:pPr>
      <w:r>
        <w:rPr>
          <w:rFonts w:ascii="Arial" w:eastAsia="Arial" w:hAnsi="Arial"/>
          <w:sz w:val="21"/>
        </w:rPr>
        <w:t>CO6 4AR</w:t>
      </w:r>
    </w:p>
    <w:p w:rsidR="00AD019F" w:rsidRDefault="00AD019F" w:rsidP="00AD019F">
      <w:pPr>
        <w:spacing w:line="0" w:lineRule="atLeast"/>
        <w:ind w:left="920"/>
        <w:rPr>
          <w:rFonts w:ascii="Arial" w:eastAsia="Arial" w:hAnsi="Arial"/>
          <w:sz w:val="21"/>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46" w:lineRule="exact"/>
        <w:rPr>
          <w:rFonts w:ascii="Times New Roman" w:eastAsia="Times New Roman" w:hAnsi="Times New Roman"/>
        </w:rPr>
      </w:pPr>
    </w:p>
    <w:p w:rsidR="00AD019F" w:rsidRDefault="00AD019F" w:rsidP="00AD019F">
      <w:pPr>
        <w:spacing w:line="0" w:lineRule="atLeast"/>
        <w:ind w:left="8620"/>
        <w:rPr>
          <w:rFonts w:ascii="Arial" w:eastAsia="Arial" w:hAnsi="Arial"/>
          <w:sz w:val="23"/>
        </w:rPr>
      </w:pPr>
      <w:proofErr w:type="spellStart"/>
      <w:proofErr w:type="gramStart"/>
      <w:r>
        <w:rPr>
          <w:rFonts w:ascii="Arial" w:eastAsia="Arial" w:hAnsi="Arial"/>
          <w:sz w:val="23"/>
        </w:rPr>
        <w:t>i</w:t>
      </w:r>
      <w:proofErr w:type="spellEnd"/>
      <w:proofErr w:type="gramEnd"/>
    </w:p>
    <w:p w:rsidR="00AD019F" w:rsidRDefault="00AD019F" w:rsidP="00AD019F">
      <w:pPr>
        <w:spacing w:line="0" w:lineRule="atLeast"/>
        <w:ind w:left="8620"/>
        <w:rPr>
          <w:rFonts w:ascii="Arial" w:eastAsia="Arial" w:hAnsi="Arial"/>
          <w:sz w:val="23"/>
        </w:rPr>
        <w:sectPr w:rsidR="00AD019F">
          <w:type w:val="continuous"/>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25" w:name="page6"/>
      <w:bookmarkEnd w:id="25"/>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18" w:lineRule="exact"/>
        <w:rPr>
          <w:rFonts w:ascii="Times New Roman" w:eastAsia="Times New Roman" w:hAnsi="Times New Roman"/>
        </w:rPr>
      </w:pPr>
    </w:p>
    <w:p w:rsidR="00AD019F" w:rsidRDefault="00AD019F" w:rsidP="00AD019F">
      <w:pPr>
        <w:spacing w:line="0" w:lineRule="atLeast"/>
        <w:ind w:right="946"/>
        <w:jc w:val="right"/>
        <w:rPr>
          <w:rFonts w:ascii="Arial" w:eastAsia="Arial" w:hAnsi="Arial"/>
          <w:b/>
          <w:sz w:val="53"/>
        </w:rPr>
      </w:pPr>
      <w:r>
        <w:rPr>
          <w:rFonts w:ascii="Arial" w:eastAsia="Arial" w:hAnsi="Arial"/>
          <w:b/>
          <w:sz w:val="53"/>
        </w:rPr>
        <w:t>Contents</w:t>
      </w: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309" w:lineRule="exact"/>
        <w:rPr>
          <w:rFonts w:ascii="Times New Roman" w:eastAsia="Times New Roman" w:hAnsi="Times New Roman"/>
        </w:rPr>
      </w:pPr>
    </w:p>
    <w:tbl>
      <w:tblPr>
        <w:tblW w:w="0" w:type="auto"/>
        <w:tblInd w:w="320" w:type="dxa"/>
        <w:tblLayout w:type="fixed"/>
        <w:tblCellMar>
          <w:left w:w="0" w:type="dxa"/>
          <w:right w:w="0" w:type="dxa"/>
        </w:tblCellMar>
        <w:tblLook w:val="0000"/>
      </w:tblPr>
      <w:tblGrid>
        <w:gridCol w:w="4660"/>
        <w:gridCol w:w="3100"/>
      </w:tblGrid>
      <w:tr w:rsidR="00AD019F" w:rsidTr="000522D9">
        <w:trPr>
          <w:trHeight w:val="329"/>
        </w:trPr>
        <w:tc>
          <w:tcPr>
            <w:tcW w:w="466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Contents</w:t>
            </w:r>
          </w:p>
        </w:tc>
        <w:tc>
          <w:tcPr>
            <w:tcW w:w="310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ii</w:t>
            </w:r>
          </w:p>
        </w:tc>
      </w:tr>
      <w:tr w:rsidR="00AD019F" w:rsidTr="000522D9">
        <w:trPr>
          <w:trHeight w:val="536"/>
        </w:trPr>
        <w:tc>
          <w:tcPr>
            <w:tcW w:w="466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Preface</w:t>
            </w:r>
          </w:p>
        </w:tc>
        <w:tc>
          <w:tcPr>
            <w:tcW w:w="310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v</w:t>
            </w:r>
          </w:p>
        </w:tc>
      </w:tr>
      <w:tr w:rsidR="00AD019F" w:rsidTr="000522D9">
        <w:trPr>
          <w:trHeight w:val="536"/>
        </w:trPr>
        <w:tc>
          <w:tcPr>
            <w:tcW w:w="466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Quick Summary</w:t>
            </w:r>
          </w:p>
        </w:tc>
        <w:tc>
          <w:tcPr>
            <w:tcW w:w="310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xi</w:t>
            </w:r>
          </w:p>
        </w:tc>
      </w:tr>
    </w:tbl>
    <w:p w:rsidR="00AD019F" w:rsidRDefault="00AD019F" w:rsidP="00AD019F">
      <w:pPr>
        <w:spacing w:line="200" w:lineRule="exact"/>
        <w:rPr>
          <w:rFonts w:ascii="Times New Roman" w:eastAsia="Times New Roman" w:hAnsi="Times New Roman"/>
        </w:rPr>
      </w:pPr>
    </w:p>
    <w:p w:rsidR="00AD019F" w:rsidRDefault="00AD019F" w:rsidP="00AD019F">
      <w:pPr>
        <w:spacing w:line="273" w:lineRule="exact"/>
        <w:rPr>
          <w:rFonts w:ascii="Times New Roman" w:eastAsia="Times New Roman" w:hAnsi="Times New Roman"/>
        </w:rPr>
      </w:pPr>
    </w:p>
    <w:tbl>
      <w:tblPr>
        <w:tblW w:w="0" w:type="auto"/>
        <w:tblInd w:w="320" w:type="dxa"/>
        <w:tblLayout w:type="fixed"/>
        <w:tblCellMar>
          <w:left w:w="0" w:type="dxa"/>
          <w:right w:w="0" w:type="dxa"/>
        </w:tblCellMar>
        <w:tblLook w:val="0000"/>
      </w:tblPr>
      <w:tblGrid>
        <w:gridCol w:w="240"/>
        <w:gridCol w:w="4860"/>
        <w:gridCol w:w="2660"/>
      </w:tblGrid>
      <w:tr w:rsidR="00AD019F" w:rsidTr="000522D9">
        <w:trPr>
          <w:trHeight w:val="359"/>
        </w:trPr>
        <w:tc>
          <w:tcPr>
            <w:tcW w:w="240" w:type="dxa"/>
            <w:shd w:val="clear" w:color="auto" w:fill="auto"/>
            <w:vAlign w:val="bottom"/>
          </w:tcPr>
          <w:p w:rsidR="00AD019F" w:rsidRDefault="00AD019F" w:rsidP="000522D9">
            <w:pPr>
              <w:spacing w:line="0" w:lineRule="atLeast"/>
              <w:rPr>
                <w:rFonts w:ascii="Arial" w:eastAsia="Arial" w:hAnsi="Arial"/>
                <w:b/>
                <w:sz w:val="25"/>
              </w:rPr>
            </w:pPr>
            <w:r>
              <w:rPr>
                <w:rFonts w:ascii="Arial" w:eastAsia="Arial" w:hAnsi="Arial"/>
                <w:b/>
                <w:sz w:val="25"/>
              </w:rPr>
              <w:t>I</w:t>
            </w:r>
          </w:p>
        </w:tc>
        <w:tc>
          <w:tcPr>
            <w:tcW w:w="4860" w:type="dxa"/>
            <w:shd w:val="clear" w:color="auto" w:fill="auto"/>
            <w:vAlign w:val="bottom"/>
          </w:tcPr>
          <w:p w:rsidR="00AD019F" w:rsidRDefault="00AD019F" w:rsidP="000522D9">
            <w:pPr>
              <w:spacing w:line="0" w:lineRule="atLeast"/>
              <w:ind w:left="100"/>
              <w:rPr>
                <w:rFonts w:ascii="Arial" w:eastAsia="Arial" w:hAnsi="Arial"/>
                <w:b/>
                <w:sz w:val="25"/>
              </w:rPr>
            </w:pPr>
            <w:r>
              <w:rPr>
                <w:rFonts w:ascii="Arial" w:eastAsia="Arial" w:hAnsi="Arial"/>
                <w:b/>
                <w:sz w:val="25"/>
              </w:rPr>
              <w:t>Introduction</w:t>
            </w:r>
          </w:p>
        </w:tc>
        <w:tc>
          <w:tcPr>
            <w:tcW w:w="2660" w:type="dxa"/>
            <w:shd w:val="clear" w:color="auto" w:fill="auto"/>
            <w:vAlign w:val="bottom"/>
          </w:tcPr>
          <w:p w:rsidR="00AD019F" w:rsidRDefault="00AD019F" w:rsidP="000522D9">
            <w:pPr>
              <w:spacing w:line="0" w:lineRule="atLeast"/>
              <w:jc w:val="right"/>
              <w:rPr>
                <w:rFonts w:ascii="Arial" w:eastAsia="Arial" w:hAnsi="Arial"/>
                <w:b/>
                <w:sz w:val="25"/>
              </w:rPr>
            </w:pPr>
            <w:r>
              <w:rPr>
                <w:rFonts w:ascii="Arial" w:eastAsia="Arial" w:hAnsi="Arial"/>
                <w:b/>
                <w:sz w:val="25"/>
              </w:rPr>
              <w:t>1</w:t>
            </w:r>
          </w:p>
        </w:tc>
      </w:tr>
      <w:tr w:rsidR="00AD019F" w:rsidTr="000522D9">
        <w:trPr>
          <w:trHeight w:val="530"/>
        </w:trPr>
        <w:tc>
          <w:tcPr>
            <w:tcW w:w="24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1</w:t>
            </w:r>
          </w:p>
        </w:tc>
        <w:tc>
          <w:tcPr>
            <w:tcW w:w="4860" w:type="dxa"/>
            <w:shd w:val="clear" w:color="auto" w:fill="auto"/>
            <w:vAlign w:val="bottom"/>
          </w:tcPr>
          <w:p w:rsidR="00AD019F" w:rsidRDefault="00AD019F" w:rsidP="000522D9">
            <w:pPr>
              <w:spacing w:line="0" w:lineRule="atLeast"/>
              <w:ind w:left="100"/>
              <w:rPr>
                <w:rFonts w:ascii="Arial" w:eastAsia="Arial" w:hAnsi="Arial"/>
                <w:b/>
                <w:sz w:val="23"/>
              </w:rPr>
            </w:pPr>
            <w:r>
              <w:rPr>
                <w:rFonts w:ascii="Arial" w:eastAsia="Arial" w:hAnsi="Arial"/>
                <w:b/>
                <w:sz w:val="23"/>
              </w:rPr>
              <w:t>A Simple Scenario</w:t>
            </w:r>
          </w:p>
        </w:tc>
        <w:tc>
          <w:tcPr>
            <w:tcW w:w="266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3</w:t>
            </w:r>
          </w:p>
        </w:tc>
      </w:tr>
      <w:tr w:rsidR="00AD019F" w:rsidTr="000522D9">
        <w:trPr>
          <w:trHeight w:val="536"/>
        </w:trPr>
        <w:tc>
          <w:tcPr>
            <w:tcW w:w="24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2</w:t>
            </w:r>
          </w:p>
        </w:tc>
        <w:tc>
          <w:tcPr>
            <w:tcW w:w="4860" w:type="dxa"/>
            <w:shd w:val="clear" w:color="auto" w:fill="auto"/>
            <w:vAlign w:val="bottom"/>
          </w:tcPr>
          <w:p w:rsidR="00AD019F" w:rsidRDefault="00AD019F" w:rsidP="000522D9">
            <w:pPr>
              <w:spacing w:line="0" w:lineRule="atLeast"/>
              <w:ind w:left="100"/>
              <w:rPr>
                <w:rFonts w:ascii="Arial" w:eastAsia="Arial" w:hAnsi="Arial"/>
                <w:b/>
                <w:sz w:val="23"/>
              </w:rPr>
            </w:pPr>
            <w:r>
              <w:rPr>
                <w:rFonts w:ascii="Arial" w:eastAsia="Arial" w:hAnsi="Arial"/>
                <w:b/>
                <w:sz w:val="23"/>
              </w:rPr>
              <w:t>Development Process</w:t>
            </w:r>
          </w:p>
        </w:tc>
        <w:tc>
          <w:tcPr>
            <w:tcW w:w="266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7</w:t>
            </w:r>
          </w:p>
        </w:tc>
      </w:tr>
      <w:tr w:rsidR="00AD019F" w:rsidTr="000522D9">
        <w:trPr>
          <w:trHeight w:val="536"/>
        </w:trPr>
        <w:tc>
          <w:tcPr>
            <w:tcW w:w="24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3</w:t>
            </w:r>
          </w:p>
        </w:tc>
        <w:tc>
          <w:tcPr>
            <w:tcW w:w="4860" w:type="dxa"/>
            <w:shd w:val="clear" w:color="auto" w:fill="auto"/>
            <w:vAlign w:val="bottom"/>
          </w:tcPr>
          <w:p w:rsidR="00AD019F" w:rsidRDefault="00AD019F" w:rsidP="000522D9">
            <w:pPr>
              <w:spacing w:line="0" w:lineRule="atLeast"/>
              <w:ind w:left="100"/>
              <w:rPr>
                <w:rFonts w:ascii="Arial" w:eastAsia="Arial" w:hAnsi="Arial"/>
                <w:b/>
                <w:sz w:val="23"/>
              </w:rPr>
            </w:pPr>
            <w:r>
              <w:rPr>
                <w:rFonts w:ascii="Arial" w:eastAsia="Arial" w:hAnsi="Arial"/>
                <w:b/>
                <w:sz w:val="23"/>
              </w:rPr>
              <w:t>Meeting Reality</w:t>
            </w:r>
          </w:p>
        </w:tc>
        <w:tc>
          <w:tcPr>
            <w:tcW w:w="266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15</w:t>
            </w:r>
          </w:p>
        </w:tc>
      </w:tr>
      <w:tr w:rsidR="00AD019F" w:rsidTr="000522D9">
        <w:trPr>
          <w:trHeight w:val="536"/>
        </w:trPr>
        <w:tc>
          <w:tcPr>
            <w:tcW w:w="24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4</w:t>
            </w:r>
          </w:p>
        </w:tc>
        <w:tc>
          <w:tcPr>
            <w:tcW w:w="4860" w:type="dxa"/>
            <w:shd w:val="clear" w:color="auto" w:fill="auto"/>
            <w:vAlign w:val="bottom"/>
          </w:tcPr>
          <w:p w:rsidR="00AD019F" w:rsidRDefault="00AD019F" w:rsidP="000522D9">
            <w:pPr>
              <w:spacing w:line="0" w:lineRule="atLeast"/>
              <w:ind w:left="100"/>
              <w:rPr>
                <w:rFonts w:ascii="Arial" w:eastAsia="Arial" w:hAnsi="Arial"/>
                <w:b/>
                <w:sz w:val="23"/>
              </w:rPr>
            </w:pPr>
            <w:r>
              <w:rPr>
                <w:rFonts w:ascii="Arial" w:eastAsia="Arial" w:hAnsi="Arial"/>
                <w:b/>
                <w:sz w:val="23"/>
              </w:rPr>
              <w:t>All Risk Management</w:t>
            </w:r>
          </w:p>
        </w:tc>
        <w:tc>
          <w:tcPr>
            <w:tcW w:w="266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23</w:t>
            </w:r>
          </w:p>
        </w:tc>
      </w:tr>
      <w:tr w:rsidR="00AD019F" w:rsidTr="000522D9">
        <w:trPr>
          <w:trHeight w:val="536"/>
        </w:trPr>
        <w:tc>
          <w:tcPr>
            <w:tcW w:w="24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5</w:t>
            </w:r>
          </w:p>
        </w:tc>
        <w:tc>
          <w:tcPr>
            <w:tcW w:w="4860" w:type="dxa"/>
            <w:shd w:val="clear" w:color="auto" w:fill="auto"/>
            <w:vAlign w:val="bottom"/>
          </w:tcPr>
          <w:p w:rsidR="00AD019F" w:rsidRDefault="00AD019F" w:rsidP="000522D9">
            <w:pPr>
              <w:spacing w:line="0" w:lineRule="atLeast"/>
              <w:ind w:left="100"/>
              <w:rPr>
                <w:rFonts w:ascii="Arial" w:eastAsia="Arial" w:hAnsi="Arial"/>
                <w:b/>
                <w:sz w:val="23"/>
              </w:rPr>
            </w:pPr>
            <w:r>
              <w:rPr>
                <w:rFonts w:ascii="Arial" w:eastAsia="Arial" w:hAnsi="Arial"/>
                <w:b/>
                <w:sz w:val="23"/>
              </w:rPr>
              <w:t>Evaluating Risk</w:t>
            </w:r>
          </w:p>
        </w:tc>
        <w:tc>
          <w:tcPr>
            <w:tcW w:w="266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29</w:t>
            </w:r>
          </w:p>
        </w:tc>
      </w:tr>
      <w:tr w:rsidR="00AD019F" w:rsidTr="000522D9">
        <w:trPr>
          <w:trHeight w:val="536"/>
        </w:trPr>
        <w:tc>
          <w:tcPr>
            <w:tcW w:w="24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6</w:t>
            </w:r>
          </w:p>
        </w:tc>
        <w:tc>
          <w:tcPr>
            <w:tcW w:w="4860" w:type="dxa"/>
            <w:shd w:val="clear" w:color="auto" w:fill="auto"/>
            <w:vAlign w:val="bottom"/>
          </w:tcPr>
          <w:p w:rsidR="00AD019F" w:rsidRDefault="00AD019F" w:rsidP="000522D9">
            <w:pPr>
              <w:spacing w:line="0" w:lineRule="atLeast"/>
              <w:ind w:left="100"/>
              <w:rPr>
                <w:rFonts w:ascii="Arial" w:eastAsia="Arial" w:hAnsi="Arial"/>
                <w:b/>
                <w:sz w:val="23"/>
              </w:rPr>
            </w:pPr>
            <w:r>
              <w:rPr>
                <w:rFonts w:ascii="Arial" w:eastAsia="Arial" w:hAnsi="Arial"/>
                <w:b/>
                <w:sz w:val="23"/>
              </w:rPr>
              <w:t>Cadence</w:t>
            </w:r>
          </w:p>
        </w:tc>
        <w:tc>
          <w:tcPr>
            <w:tcW w:w="266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43</w:t>
            </w:r>
          </w:p>
        </w:tc>
      </w:tr>
      <w:tr w:rsidR="00AD019F" w:rsidTr="000522D9">
        <w:trPr>
          <w:trHeight w:val="536"/>
        </w:trPr>
        <w:tc>
          <w:tcPr>
            <w:tcW w:w="24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7</w:t>
            </w:r>
          </w:p>
        </w:tc>
        <w:tc>
          <w:tcPr>
            <w:tcW w:w="4860" w:type="dxa"/>
            <w:shd w:val="clear" w:color="auto" w:fill="auto"/>
            <w:vAlign w:val="bottom"/>
          </w:tcPr>
          <w:p w:rsidR="00AD019F" w:rsidRDefault="00AD019F" w:rsidP="000522D9">
            <w:pPr>
              <w:spacing w:line="0" w:lineRule="atLeast"/>
              <w:ind w:left="100"/>
              <w:rPr>
                <w:rFonts w:ascii="Arial" w:eastAsia="Arial" w:hAnsi="Arial"/>
                <w:b/>
                <w:sz w:val="23"/>
              </w:rPr>
            </w:pPr>
            <w:r>
              <w:rPr>
                <w:rFonts w:ascii="Arial" w:eastAsia="Arial" w:hAnsi="Arial"/>
                <w:b/>
                <w:sz w:val="23"/>
              </w:rPr>
              <w:t>De</w:t>
            </w:r>
            <w:ins w:id="26" w:author="Error" w:date="2018-12-20T16:16:00Z">
              <w:r w:rsidR="004048C1">
                <w:rPr>
                  <w:rFonts w:ascii="Arial" w:eastAsia="Arial" w:hAnsi="Arial"/>
                  <w:b/>
                  <w:noProof/>
                  <w:sz w:val="23"/>
                </w:rPr>
                <w:t>-</w:t>
              </w:r>
            </w:ins>
            <w:del w:id="27" w:author="Error" w:date="2018-12-20T16:16:00Z">
              <w:r>
                <w:rPr>
                  <w:rFonts w:ascii="Arial" w:eastAsia="Arial" w:hAnsi="Arial"/>
                  <w:b/>
                  <w:sz w:val="23"/>
                </w:rPr>
                <w:delText xml:space="preserve"> </w:delText>
              </w:r>
            </w:del>
            <w:r>
              <w:rPr>
                <w:rFonts w:ascii="Arial" w:eastAsia="Arial" w:hAnsi="Arial"/>
                <w:b/>
                <w:sz w:val="23"/>
              </w:rPr>
              <w:t>Risking</w:t>
            </w:r>
          </w:p>
        </w:tc>
        <w:tc>
          <w:tcPr>
            <w:tcW w:w="266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47</w:t>
            </w:r>
          </w:p>
        </w:tc>
      </w:tr>
      <w:tr w:rsidR="00AD019F" w:rsidTr="000522D9">
        <w:trPr>
          <w:trHeight w:val="536"/>
        </w:trPr>
        <w:tc>
          <w:tcPr>
            <w:tcW w:w="24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8</w:t>
            </w:r>
          </w:p>
        </w:tc>
        <w:tc>
          <w:tcPr>
            <w:tcW w:w="4860" w:type="dxa"/>
            <w:shd w:val="clear" w:color="auto" w:fill="auto"/>
            <w:vAlign w:val="bottom"/>
          </w:tcPr>
          <w:p w:rsidR="00AD019F" w:rsidRDefault="00AD019F" w:rsidP="000522D9">
            <w:pPr>
              <w:spacing w:line="0" w:lineRule="atLeast"/>
              <w:ind w:left="100"/>
              <w:rPr>
                <w:rFonts w:ascii="Arial" w:eastAsia="Arial" w:hAnsi="Arial"/>
                <w:b/>
                <w:sz w:val="23"/>
              </w:rPr>
            </w:pPr>
            <w:r>
              <w:rPr>
                <w:rFonts w:ascii="Arial" w:eastAsia="Arial" w:hAnsi="Arial"/>
                <w:b/>
                <w:sz w:val="23"/>
              </w:rPr>
              <w:t>A Conversation</w:t>
            </w:r>
          </w:p>
        </w:tc>
        <w:tc>
          <w:tcPr>
            <w:tcW w:w="266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53</w:t>
            </w:r>
          </w:p>
        </w:tc>
      </w:tr>
      <w:tr w:rsidR="00AD019F" w:rsidTr="000522D9">
        <w:trPr>
          <w:trHeight w:val="536"/>
        </w:trPr>
        <w:tc>
          <w:tcPr>
            <w:tcW w:w="24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9</w:t>
            </w:r>
          </w:p>
        </w:tc>
        <w:tc>
          <w:tcPr>
            <w:tcW w:w="4860" w:type="dxa"/>
            <w:shd w:val="clear" w:color="auto" w:fill="auto"/>
            <w:vAlign w:val="bottom"/>
          </w:tcPr>
          <w:p w:rsidR="00AD019F" w:rsidRDefault="00AD019F" w:rsidP="000522D9">
            <w:pPr>
              <w:spacing w:line="0" w:lineRule="atLeast"/>
              <w:ind w:left="100"/>
              <w:rPr>
                <w:rFonts w:ascii="Arial" w:eastAsia="Arial" w:hAnsi="Arial"/>
                <w:b/>
                <w:sz w:val="23"/>
              </w:rPr>
            </w:pPr>
            <w:r>
              <w:rPr>
                <w:rFonts w:ascii="Arial" w:eastAsia="Arial" w:hAnsi="Arial"/>
                <w:b/>
                <w:sz w:val="23"/>
              </w:rPr>
              <w:t>One Size Fits No One</w:t>
            </w:r>
          </w:p>
        </w:tc>
        <w:tc>
          <w:tcPr>
            <w:tcW w:w="266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57</w:t>
            </w:r>
          </w:p>
        </w:tc>
      </w:tr>
    </w:tbl>
    <w:p w:rsidR="00AD019F" w:rsidRDefault="00AD019F" w:rsidP="00AD019F">
      <w:pPr>
        <w:spacing w:line="200" w:lineRule="exact"/>
        <w:rPr>
          <w:rFonts w:ascii="Times New Roman" w:eastAsia="Times New Roman" w:hAnsi="Times New Roman"/>
        </w:rPr>
      </w:pPr>
    </w:p>
    <w:p w:rsidR="00AD019F" w:rsidRDefault="00AD019F" w:rsidP="00AD019F">
      <w:pPr>
        <w:spacing w:line="273" w:lineRule="exact"/>
        <w:rPr>
          <w:rFonts w:ascii="Times New Roman" w:eastAsia="Times New Roman" w:hAnsi="Times New Roman"/>
        </w:rPr>
      </w:pPr>
    </w:p>
    <w:tbl>
      <w:tblPr>
        <w:tblW w:w="0" w:type="auto"/>
        <w:tblInd w:w="320" w:type="dxa"/>
        <w:tblLayout w:type="fixed"/>
        <w:tblCellMar>
          <w:left w:w="0" w:type="dxa"/>
          <w:right w:w="0" w:type="dxa"/>
        </w:tblCellMar>
        <w:tblLook w:val="0000"/>
      </w:tblPr>
      <w:tblGrid>
        <w:gridCol w:w="300"/>
        <w:gridCol w:w="4800"/>
        <w:gridCol w:w="2660"/>
      </w:tblGrid>
      <w:tr w:rsidR="00AD019F" w:rsidTr="000522D9">
        <w:trPr>
          <w:trHeight w:val="359"/>
        </w:trPr>
        <w:tc>
          <w:tcPr>
            <w:tcW w:w="300" w:type="dxa"/>
            <w:shd w:val="clear" w:color="auto" w:fill="auto"/>
            <w:vAlign w:val="bottom"/>
          </w:tcPr>
          <w:p w:rsidR="00AD019F" w:rsidRDefault="00AD019F" w:rsidP="000522D9">
            <w:pPr>
              <w:spacing w:line="0" w:lineRule="atLeast"/>
              <w:rPr>
                <w:rFonts w:ascii="Arial" w:eastAsia="Arial" w:hAnsi="Arial"/>
                <w:b/>
                <w:sz w:val="25"/>
              </w:rPr>
            </w:pPr>
            <w:r>
              <w:rPr>
                <w:rFonts w:ascii="Arial" w:eastAsia="Arial" w:hAnsi="Arial"/>
                <w:b/>
                <w:sz w:val="25"/>
              </w:rPr>
              <w:t>II</w:t>
            </w:r>
          </w:p>
        </w:tc>
        <w:tc>
          <w:tcPr>
            <w:tcW w:w="4800" w:type="dxa"/>
            <w:shd w:val="clear" w:color="auto" w:fill="auto"/>
            <w:vAlign w:val="bottom"/>
          </w:tcPr>
          <w:p w:rsidR="00AD019F" w:rsidRDefault="00AD019F" w:rsidP="000522D9">
            <w:pPr>
              <w:spacing w:line="0" w:lineRule="atLeast"/>
              <w:ind w:left="40"/>
              <w:rPr>
                <w:rFonts w:ascii="Arial" w:eastAsia="Arial" w:hAnsi="Arial"/>
                <w:b/>
                <w:sz w:val="25"/>
              </w:rPr>
            </w:pPr>
            <w:r>
              <w:rPr>
                <w:rFonts w:ascii="Arial" w:eastAsia="Arial" w:hAnsi="Arial"/>
                <w:b/>
                <w:sz w:val="25"/>
              </w:rPr>
              <w:t>The Risk Landscape</w:t>
            </w:r>
          </w:p>
        </w:tc>
        <w:tc>
          <w:tcPr>
            <w:tcW w:w="2660" w:type="dxa"/>
            <w:shd w:val="clear" w:color="auto" w:fill="auto"/>
            <w:vAlign w:val="bottom"/>
          </w:tcPr>
          <w:p w:rsidR="00AD019F" w:rsidRDefault="00AD019F" w:rsidP="000522D9">
            <w:pPr>
              <w:spacing w:line="0" w:lineRule="atLeast"/>
              <w:jc w:val="right"/>
              <w:rPr>
                <w:rFonts w:ascii="Arial" w:eastAsia="Arial" w:hAnsi="Arial"/>
                <w:b/>
                <w:sz w:val="25"/>
              </w:rPr>
            </w:pPr>
            <w:r>
              <w:rPr>
                <w:rFonts w:ascii="Arial" w:eastAsia="Arial" w:hAnsi="Arial"/>
                <w:b/>
                <w:sz w:val="25"/>
              </w:rPr>
              <w:t>65</w:t>
            </w:r>
          </w:p>
        </w:tc>
      </w:tr>
      <w:tr w:rsidR="00AD019F" w:rsidTr="000522D9">
        <w:trPr>
          <w:trHeight w:val="530"/>
        </w:trPr>
        <w:tc>
          <w:tcPr>
            <w:tcW w:w="30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10</w:t>
            </w:r>
          </w:p>
        </w:tc>
        <w:tc>
          <w:tcPr>
            <w:tcW w:w="4800" w:type="dxa"/>
            <w:shd w:val="clear" w:color="auto" w:fill="auto"/>
            <w:vAlign w:val="bottom"/>
          </w:tcPr>
          <w:p w:rsidR="00AD019F" w:rsidRDefault="00AD019F" w:rsidP="000522D9">
            <w:pPr>
              <w:spacing w:line="0" w:lineRule="atLeast"/>
              <w:ind w:left="40"/>
              <w:rPr>
                <w:rFonts w:ascii="Arial" w:eastAsia="Arial" w:hAnsi="Arial"/>
                <w:b/>
                <w:sz w:val="23"/>
              </w:rPr>
            </w:pPr>
            <w:r>
              <w:rPr>
                <w:rFonts w:ascii="Arial" w:eastAsia="Arial" w:hAnsi="Arial"/>
                <w:b/>
                <w:sz w:val="23"/>
              </w:rPr>
              <w:t>Risk Landscape</w:t>
            </w:r>
          </w:p>
        </w:tc>
        <w:tc>
          <w:tcPr>
            <w:tcW w:w="266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67</w:t>
            </w:r>
          </w:p>
        </w:tc>
      </w:tr>
      <w:tr w:rsidR="00AD019F" w:rsidTr="000522D9">
        <w:trPr>
          <w:trHeight w:val="536"/>
        </w:trPr>
        <w:tc>
          <w:tcPr>
            <w:tcW w:w="30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11</w:t>
            </w:r>
          </w:p>
        </w:tc>
        <w:tc>
          <w:tcPr>
            <w:tcW w:w="4800" w:type="dxa"/>
            <w:shd w:val="clear" w:color="auto" w:fill="auto"/>
            <w:vAlign w:val="bottom"/>
          </w:tcPr>
          <w:p w:rsidR="00AD019F" w:rsidRDefault="00AD019F" w:rsidP="000522D9">
            <w:pPr>
              <w:spacing w:line="0" w:lineRule="atLeast"/>
              <w:ind w:left="40"/>
              <w:rPr>
                <w:rFonts w:ascii="Arial" w:eastAsia="Arial" w:hAnsi="Arial"/>
                <w:b/>
                <w:sz w:val="23"/>
              </w:rPr>
            </w:pPr>
            <w:r>
              <w:rPr>
                <w:rFonts w:ascii="Arial" w:eastAsia="Arial" w:hAnsi="Arial"/>
                <w:b/>
                <w:sz w:val="23"/>
              </w:rPr>
              <w:t>Feature Risk</w:t>
            </w:r>
          </w:p>
        </w:tc>
        <w:tc>
          <w:tcPr>
            <w:tcW w:w="266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73</w:t>
            </w:r>
          </w:p>
        </w:tc>
      </w:tr>
    </w:tbl>
    <w:p w:rsidR="00AD019F" w:rsidRDefault="00AD019F" w:rsidP="00AD019F">
      <w:pPr>
        <w:spacing w:line="248" w:lineRule="exact"/>
        <w:rPr>
          <w:rFonts w:ascii="Times New Roman" w:eastAsia="Times New Roman" w:hAnsi="Times New Roman"/>
        </w:rPr>
      </w:pPr>
    </w:p>
    <w:p w:rsidR="00AD019F" w:rsidRDefault="00AD019F" w:rsidP="00AD019F">
      <w:pPr>
        <w:spacing w:line="0" w:lineRule="atLeast"/>
        <w:ind w:left="4140"/>
        <w:rPr>
          <w:rFonts w:ascii="Arial" w:eastAsia="Arial" w:hAnsi="Arial"/>
          <w:sz w:val="23"/>
        </w:rPr>
      </w:pPr>
      <w:proofErr w:type="gramStart"/>
      <w:r>
        <w:rPr>
          <w:rFonts w:ascii="Arial" w:eastAsia="Arial" w:hAnsi="Arial"/>
          <w:sz w:val="23"/>
        </w:rPr>
        <w:t>ii</w:t>
      </w:r>
      <w:proofErr w:type="gramEnd"/>
    </w:p>
    <w:p w:rsidR="00AD019F" w:rsidRDefault="00AD019F" w:rsidP="00AD019F">
      <w:pPr>
        <w:spacing w:line="0" w:lineRule="atLeast"/>
        <w:ind w:left="4140"/>
        <w:rPr>
          <w:rFonts w:ascii="Arial" w:eastAsia="Arial" w:hAnsi="Arial"/>
          <w:sz w:val="23"/>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28" w:name="page7"/>
      <w:bookmarkEnd w:id="28"/>
    </w:p>
    <w:p w:rsidR="00AD019F" w:rsidRDefault="00AD019F" w:rsidP="00AD019F">
      <w:pPr>
        <w:spacing w:line="200" w:lineRule="exact"/>
        <w:rPr>
          <w:rFonts w:ascii="Times New Roman" w:eastAsia="Times New Roman" w:hAnsi="Times New Roman"/>
        </w:rPr>
      </w:pPr>
    </w:p>
    <w:p w:rsidR="00AD019F" w:rsidRDefault="00AD019F" w:rsidP="00AD019F">
      <w:pPr>
        <w:spacing w:line="331" w:lineRule="exact"/>
        <w:rPr>
          <w:rFonts w:ascii="Times New Roman" w:eastAsia="Times New Roman" w:hAnsi="Times New Roman"/>
        </w:rPr>
      </w:pPr>
    </w:p>
    <w:tbl>
      <w:tblPr>
        <w:tblW w:w="0" w:type="auto"/>
        <w:tblInd w:w="920" w:type="dxa"/>
        <w:tblLayout w:type="fixed"/>
        <w:tblCellMar>
          <w:left w:w="0" w:type="dxa"/>
          <w:right w:w="0" w:type="dxa"/>
        </w:tblCellMar>
        <w:tblLook w:val="0000"/>
      </w:tblPr>
      <w:tblGrid>
        <w:gridCol w:w="280"/>
        <w:gridCol w:w="5040"/>
        <w:gridCol w:w="2440"/>
      </w:tblGrid>
      <w:tr w:rsidR="00AD019F" w:rsidTr="000522D9">
        <w:trPr>
          <w:trHeight w:val="329"/>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12</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Communication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83</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13</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Complexity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103</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14</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Dependency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119</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15</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Scarcity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127</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16</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Deadline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135</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17</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Software Dependency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139</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18</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Process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157</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19</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Boundary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167</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20</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Agency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183</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21</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Coordination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191</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22</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Map And Territory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207</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23</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Operational Risk</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221</w:t>
            </w:r>
          </w:p>
        </w:tc>
      </w:tr>
      <w:tr w:rsidR="00AD019F" w:rsidTr="000522D9">
        <w:trPr>
          <w:trHeight w:val="521"/>
        </w:trPr>
        <w:tc>
          <w:tcPr>
            <w:tcW w:w="280" w:type="dxa"/>
            <w:shd w:val="clear" w:color="auto" w:fill="auto"/>
            <w:vAlign w:val="bottom"/>
          </w:tcPr>
          <w:p w:rsidR="00AD019F" w:rsidRDefault="00AD019F" w:rsidP="000522D9">
            <w:pPr>
              <w:spacing w:line="0" w:lineRule="atLeast"/>
              <w:jc w:val="right"/>
              <w:rPr>
                <w:rFonts w:ascii="Arial" w:eastAsia="Arial" w:hAnsi="Arial"/>
                <w:b/>
                <w:w w:val="78"/>
                <w:sz w:val="23"/>
              </w:rPr>
            </w:pPr>
            <w:r>
              <w:rPr>
                <w:rFonts w:ascii="Arial" w:eastAsia="Arial" w:hAnsi="Arial"/>
                <w:b/>
                <w:w w:val="78"/>
                <w:sz w:val="23"/>
              </w:rPr>
              <w:t>24</w:t>
            </w:r>
          </w:p>
        </w:tc>
        <w:tc>
          <w:tcPr>
            <w:tcW w:w="504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Staging And Classifying</w:t>
            </w:r>
          </w:p>
        </w:tc>
        <w:tc>
          <w:tcPr>
            <w:tcW w:w="244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231</w:t>
            </w:r>
          </w:p>
        </w:tc>
      </w:tr>
    </w:tbl>
    <w:p w:rsidR="00AD019F" w:rsidRDefault="00AD019F" w:rsidP="00AD019F">
      <w:pPr>
        <w:spacing w:line="200" w:lineRule="exact"/>
        <w:rPr>
          <w:rFonts w:ascii="Times New Roman" w:eastAsia="Times New Roman" w:hAnsi="Times New Roman"/>
        </w:rPr>
      </w:pPr>
    </w:p>
    <w:p w:rsidR="00AD019F" w:rsidRDefault="00AD019F" w:rsidP="00AD019F">
      <w:pPr>
        <w:spacing w:line="258" w:lineRule="exact"/>
        <w:rPr>
          <w:rFonts w:ascii="Times New Roman" w:eastAsia="Times New Roman" w:hAnsi="Times New Roman"/>
        </w:rPr>
      </w:pPr>
    </w:p>
    <w:tbl>
      <w:tblPr>
        <w:tblW w:w="0" w:type="auto"/>
        <w:tblInd w:w="920" w:type="dxa"/>
        <w:tblLayout w:type="fixed"/>
        <w:tblCellMar>
          <w:left w:w="0" w:type="dxa"/>
          <w:right w:w="0" w:type="dxa"/>
        </w:tblCellMar>
        <w:tblLook w:val="0000"/>
      </w:tblPr>
      <w:tblGrid>
        <w:gridCol w:w="280"/>
        <w:gridCol w:w="4580"/>
        <w:gridCol w:w="2900"/>
      </w:tblGrid>
      <w:tr w:rsidR="00AD019F" w:rsidTr="000522D9">
        <w:trPr>
          <w:trHeight w:val="359"/>
        </w:trPr>
        <w:tc>
          <w:tcPr>
            <w:tcW w:w="4860" w:type="dxa"/>
            <w:gridSpan w:val="2"/>
            <w:shd w:val="clear" w:color="auto" w:fill="auto"/>
            <w:vAlign w:val="bottom"/>
          </w:tcPr>
          <w:p w:rsidR="00AD019F" w:rsidRDefault="00AD019F" w:rsidP="000522D9">
            <w:pPr>
              <w:spacing w:line="0" w:lineRule="atLeast"/>
              <w:rPr>
                <w:rFonts w:ascii="Arial" w:eastAsia="Arial" w:hAnsi="Arial"/>
                <w:b/>
                <w:sz w:val="25"/>
              </w:rPr>
            </w:pPr>
            <w:r>
              <w:rPr>
                <w:rFonts w:ascii="Arial" w:eastAsia="Arial" w:hAnsi="Arial"/>
                <w:b/>
                <w:sz w:val="25"/>
              </w:rPr>
              <w:t>III Tools &amp; Practices</w:t>
            </w:r>
          </w:p>
        </w:tc>
        <w:tc>
          <w:tcPr>
            <w:tcW w:w="2900" w:type="dxa"/>
            <w:shd w:val="clear" w:color="auto" w:fill="auto"/>
            <w:vAlign w:val="bottom"/>
          </w:tcPr>
          <w:p w:rsidR="00AD019F" w:rsidRDefault="00AD019F" w:rsidP="000522D9">
            <w:pPr>
              <w:spacing w:line="0" w:lineRule="atLeast"/>
              <w:jc w:val="right"/>
              <w:rPr>
                <w:rFonts w:ascii="Arial" w:eastAsia="Arial" w:hAnsi="Arial"/>
                <w:b/>
                <w:sz w:val="25"/>
              </w:rPr>
            </w:pPr>
            <w:r>
              <w:rPr>
                <w:rFonts w:ascii="Arial" w:eastAsia="Arial" w:hAnsi="Arial"/>
                <w:b/>
                <w:sz w:val="25"/>
              </w:rPr>
              <w:t>239</w:t>
            </w:r>
          </w:p>
        </w:tc>
      </w:tr>
      <w:tr w:rsidR="00AD019F" w:rsidTr="000522D9">
        <w:trPr>
          <w:trHeight w:val="515"/>
        </w:trPr>
        <w:tc>
          <w:tcPr>
            <w:tcW w:w="28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25</w:t>
            </w:r>
          </w:p>
        </w:tc>
        <w:tc>
          <w:tcPr>
            <w:tcW w:w="458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Coming Next</w:t>
            </w:r>
          </w:p>
        </w:tc>
        <w:tc>
          <w:tcPr>
            <w:tcW w:w="290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241</w:t>
            </w:r>
          </w:p>
        </w:tc>
      </w:tr>
      <w:tr w:rsidR="00AD019F" w:rsidTr="000522D9">
        <w:trPr>
          <w:trHeight w:val="521"/>
        </w:trPr>
        <w:tc>
          <w:tcPr>
            <w:tcW w:w="280" w:type="dxa"/>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26</w:t>
            </w:r>
          </w:p>
        </w:tc>
        <w:tc>
          <w:tcPr>
            <w:tcW w:w="4580" w:type="dxa"/>
            <w:shd w:val="clear" w:color="auto" w:fill="auto"/>
            <w:vAlign w:val="bottom"/>
          </w:tcPr>
          <w:p w:rsidR="00AD019F" w:rsidRDefault="00AD019F" w:rsidP="000522D9">
            <w:pPr>
              <w:spacing w:line="0" w:lineRule="atLeast"/>
              <w:ind w:left="60"/>
              <w:rPr>
                <w:rFonts w:ascii="Arial" w:eastAsia="Arial" w:hAnsi="Arial"/>
                <w:b/>
                <w:sz w:val="23"/>
              </w:rPr>
            </w:pPr>
            <w:r>
              <w:rPr>
                <w:rFonts w:ascii="Arial" w:eastAsia="Arial" w:hAnsi="Arial"/>
                <w:b/>
                <w:sz w:val="23"/>
              </w:rPr>
              <w:t>Estimates</w:t>
            </w:r>
          </w:p>
        </w:tc>
        <w:tc>
          <w:tcPr>
            <w:tcW w:w="290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243</w:t>
            </w:r>
          </w:p>
        </w:tc>
      </w:tr>
      <w:tr w:rsidR="00AD019F" w:rsidTr="000522D9">
        <w:trPr>
          <w:trHeight w:val="521"/>
        </w:trPr>
        <w:tc>
          <w:tcPr>
            <w:tcW w:w="4860" w:type="dxa"/>
            <w:gridSpan w:val="2"/>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Glossary</w:t>
            </w:r>
          </w:p>
        </w:tc>
        <w:tc>
          <w:tcPr>
            <w:tcW w:w="290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259</w:t>
            </w:r>
          </w:p>
        </w:tc>
      </w:tr>
      <w:tr w:rsidR="00AD019F" w:rsidTr="000522D9">
        <w:trPr>
          <w:trHeight w:val="521"/>
        </w:trPr>
        <w:tc>
          <w:tcPr>
            <w:tcW w:w="4860" w:type="dxa"/>
            <w:gridSpan w:val="2"/>
            <w:shd w:val="clear" w:color="auto" w:fill="auto"/>
            <w:vAlign w:val="bottom"/>
          </w:tcPr>
          <w:p w:rsidR="00AD019F" w:rsidRDefault="00AD019F" w:rsidP="000522D9">
            <w:pPr>
              <w:spacing w:line="0" w:lineRule="atLeast"/>
              <w:rPr>
                <w:rFonts w:ascii="Arial" w:eastAsia="Arial" w:hAnsi="Arial"/>
                <w:b/>
                <w:sz w:val="23"/>
              </w:rPr>
            </w:pPr>
            <w:r>
              <w:rPr>
                <w:rFonts w:ascii="Arial" w:eastAsia="Arial" w:hAnsi="Arial"/>
                <w:b/>
                <w:sz w:val="23"/>
              </w:rPr>
              <w:t>Index</w:t>
            </w:r>
          </w:p>
        </w:tc>
        <w:tc>
          <w:tcPr>
            <w:tcW w:w="2900" w:type="dxa"/>
            <w:shd w:val="clear" w:color="auto" w:fill="auto"/>
            <w:vAlign w:val="bottom"/>
          </w:tcPr>
          <w:p w:rsidR="00AD019F" w:rsidRDefault="00AD019F" w:rsidP="000522D9">
            <w:pPr>
              <w:spacing w:line="0" w:lineRule="atLeast"/>
              <w:jc w:val="right"/>
              <w:rPr>
                <w:rFonts w:ascii="Arial" w:eastAsia="Arial" w:hAnsi="Arial"/>
                <w:b/>
                <w:sz w:val="23"/>
              </w:rPr>
            </w:pPr>
            <w:r>
              <w:rPr>
                <w:rFonts w:ascii="Arial" w:eastAsia="Arial" w:hAnsi="Arial"/>
                <w:b/>
                <w:sz w:val="23"/>
              </w:rPr>
              <w:t>263</w:t>
            </w:r>
          </w:p>
        </w:tc>
      </w:tr>
    </w:tbl>
    <w:p w:rsidR="00AD019F" w:rsidRDefault="00AD019F" w:rsidP="00AD019F">
      <w:pPr>
        <w:rPr>
          <w:rFonts w:ascii="Arial" w:eastAsia="Arial" w:hAnsi="Arial"/>
          <w:b/>
          <w:sz w:val="23"/>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333" w:lineRule="exact"/>
        <w:rPr>
          <w:rFonts w:ascii="Times New Roman" w:eastAsia="Times New Roman" w:hAnsi="Times New Roman"/>
        </w:rPr>
      </w:pPr>
    </w:p>
    <w:p w:rsidR="00AD019F" w:rsidRDefault="00AD019F" w:rsidP="00AD019F">
      <w:pPr>
        <w:spacing w:line="0" w:lineRule="atLeast"/>
        <w:ind w:left="8480"/>
        <w:rPr>
          <w:rFonts w:ascii="Arial" w:eastAsia="Arial" w:hAnsi="Arial"/>
          <w:sz w:val="23"/>
        </w:rPr>
      </w:pPr>
      <w:proofErr w:type="gramStart"/>
      <w:r>
        <w:rPr>
          <w:rFonts w:ascii="Arial" w:eastAsia="Arial" w:hAnsi="Arial"/>
          <w:sz w:val="23"/>
        </w:rPr>
        <w:t>iii</w:t>
      </w:r>
      <w:proofErr w:type="gramEnd"/>
    </w:p>
    <w:p w:rsidR="00AD019F" w:rsidRDefault="00AD019F" w:rsidP="00AD019F">
      <w:pPr>
        <w:spacing w:line="0" w:lineRule="atLeast"/>
        <w:ind w:left="8480"/>
        <w:rPr>
          <w:rFonts w:ascii="Arial" w:eastAsia="Arial" w:hAnsi="Arial"/>
          <w:sz w:val="23"/>
        </w:rPr>
        <w:sectPr w:rsidR="00AD019F">
          <w:type w:val="continuous"/>
          <w:pgSz w:w="11900" w:h="16838"/>
          <w:pgMar w:top="1440" w:right="1440" w:bottom="1440" w:left="1440" w:header="0" w:footer="0" w:gutter="0"/>
          <w:cols w:space="0" w:equalWidth="0">
            <w:col w:w="9026"/>
          </w:cols>
          <w:docGrid w:linePitch="360"/>
        </w:sectPr>
      </w:pPr>
    </w:p>
    <w:p w:rsidR="00AD019F" w:rsidRDefault="00AD019F" w:rsidP="00AD019F">
      <w:pPr>
        <w:spacing w:line="0" w:lineRule="atLeast"/>
        <w:rPr>
          <w:rFonts w:ascii="Times New Roman" w:eastAsia="Times New Roman" w:hAnsi="Times New Roman"/>
        </w:rPr>
      </w:pPr>
      <w:bookmarkStart w:id="29" w:name="page8"/>
      <w:bookmarkEnd w:id="29"/>
    </w:p>
    <w:p w:rsidR="00AD019F" w:rsidRDefault="00AD019F" w:rsidP="00AD019F">
      <w:pPr>
        <w:spacing w:line="0" w:lineRule="atLeast"/>
        <w:rPr>
          <w:rFonts w:ascii="Times New Roman" w:eastAsia="Times New Roman" w:hAnsi="Times New Roman"/>
        </w:rPr>
        <w:sectPr w:rsidR="00AD019F">
          <w:pgSz w:w="11900" w:h="16838"/>
          <w:pgMar w:top="1440" w:right="1440" w:bottom="875" w:left="1440" w:header="0" w:footer="0" w:gutter="0"/>
          <w:cols w:space="0"/>
          <w:docGrid w:linePitch="360"/>
        </w:sectPr>
      </w:pPr>
    </w:p>
    <w:p w:rsidR="00AD019F" w:rsidRDefault="00AD019F" w:rsidP="00AD019F">
      <w:pPr>
        <w:spacing w:line="200" w:lineRule="exact"/>
        <w:rPr>
          <w:rFonts w:ascii="Times New Roman" w:eastAsia="Times New Roman" w:hAnsi="Times New Roman"/>
        </w:rPr>
      </w:pPr>
      <w:bookmarkStart w:id="30" w:name="page9"/>
      <w:bookmarkEnd w:id="30"/>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313" w:lineRule="exact"/>
        <w:rPr>
          <w:rFonts w:ascii="Times New Roman" w:eastAsia="Times New Roman" w:hAnsi="Times New Roman"/>
        </w:rPr>
      </w:pPr>
    </w:p>
    <w:p w:rsidR="00AD019F" w:rsidRDefault="00AD019F" w:rsidP="00AD019F">
      <w:pPr>
        <w:spacing w:line="0" w:lineRule="atLeast"/>
        <w:ind w:right="346"/>
        <w:jc w:val="right"/>
        <w:rPr>
          <w:rFonts w:ascii="Arial" w:eastAsia="Arial" w:hAnsi="Arial"/>
          <w:b/>
          <w:sz w:val="53"/>
        </w:rPr>
      </w:pPr>
      <w:r>
        <w:rPr>
          <w:rFonts w:ascii="Arial" w:eastAsia="Arial" w:hAnsi="Arial"/>
          <w:b/>
          <w:sz w:val="53"/>
        </w:rPr>
        <w:t>Preface</w:t>
      </w: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384" w:lineRule="exact"/>
        <w:rPr>
          <w:rFonts w:ascii="Times New Roman" w:eastAsia="Times New Roman" w:hAnsi="Times New Roman"/>
        </w:rPr>
      </w:pPr>
    </w:p>
    <w:p w:rsidR="00AD019F" w:rsidRDefault="00AD019F" w:rsidP="00AD019F">
      <w:pPr>
        <w:spacing w:line="0" w:lineRule="atLeast"/>
        <w:ind w:left="920"/>
        <w:rPr>
          <w:rFonts w:ascii="Arial" w:eastAsia="Arial" w:hAnsi="Arial"/>
          <w:sz w:val="23"/>
        </w:rPr>
      </w:pPr>
      <w:r>
        <w:rPr>
          <w:rFonts w:ascii="Arial" w:eastAsia="Arial" w:hAnsi="Arial"/>
          <w:sz w:val="23"/>
        </w:rPr>
        <w:t>Welcome to Risk-First!</w:t>
      </w:r>
    </w:p>
    <w:p w:rsidR="00AD019F" w:rsidRDefault="00AD019F" w:rsidP="00AD019F">
      <w:pPr>
        <w:spacing w:line="147" w:lineRule="exact"/>
        <w:rPr>
          <w:rFonts w:ascii="Times New Roman" w:eastAsia="Times New Roman" w:hAnsi="Times New Roman"/>
        </w:rPr>
      </w:pPr>
    </w:p>
    <w:p w:rsidR="00AD019F" w:rsidRDefault="00AD019F" w:rsidP="00AD019F">
      <w:pPr>
        <w:spacing w:line="324" w:lineRule="auto"/>
        <w:ind w:left="920" w:right="346"/>
        <w:jc w:val="both"/>
        <w:rPr>
          <w:rFonts w:ascii="Arial" w:eastAsia="Arial" w:hAnsi="Arial"/>
          <w:sz w:val="23"/>
        </w:rPr>
      </w:pPr>
      <w:r>
        <w:rPr>
          <w:rFonts w:ascii="Arial" w:eastAsia="Arial" w:hAnsi="Arial"/>
          <w:sz w:val="23"/>
        </w:rPr>
        <w:t>Let’s cover some of the big questions up-front: The why, what, who, how</w:t>
      </w:r>
      <w:ins w:id="31" w:author="Error" w:date="2018-12-20T16:16:00Z">
        <w:r w:rsidR="00AC3D3D">
          <w:rPr>
            <w:rFonts w:ascii="Arial" w:eastAsia="Arial" w:hAnsi="Arial"/>
            <w:sz w:val="23"/>
          </w:rPr>
          <w:t>,</w:t>
        </w:r>
      </w:ins>
      <w:r>
        <w:rPr>
          <w:rFonts w:ascii="Arial" w:eastAsia="Arial" w:hAnsi="Arial"/>
          <w:sz w:val="23"/>
        </w:rPr>
        <w:t xml:space="preserve"> and where of </w:t>
      </w:r>
      <w:r>
        <w:rPr>
          <w:rFonts w:ascii="Arial" w:eastAsia="Arial" w:hAnsi="Arial"/>
          <w:i/>
          <w:sz w:val="23"/>
        </w:rPr>
        <w:t>The Menagerie</w:t>
      </w:r>
      <w:r>
        <w:rPr>
          <w:rFonts w:ascii="Arial" w:eastAsia="Arial" w:hAnsi="Arial"/>
          <w:sz w:val="23"/>
        </w:rPr>
        <w:t>.</w:t>
      </w:r>
    </w:p>
    <w:p w:rsidR="00AD019F" w:rsidRDefault="00AD019F" w:rsidP="00AD019F">
      <w:pPr>
        <w:spacing w:line="220"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31"/>
        </w:rPr>
      </w:pPr>
      <w:r>
        <w:rPr>
          <w:rFonts w:ascii="Arial" w:eastAsia="Arial" w:hAnsi="Arial"/>
          <w:b/>
          <w:sz w:val="31"/>
        </w:rPr>
        <w:t>Why</w:t>
      </w:r>
    </w:p>
    <w:p w:rsidR="00AD019F" w:rsidRDefault="00AD019F" w:rsidP="00AD019F">
      <w:pPr>
        <w:spacing w:line="244" w:lineRule="exact"/>
        <w:rPr>
          <w:rFonts w:ascii="Times New Roman" w:eastAsia="Times New Roman" w:hAnsi="Times New Roman"/>
        </w:rPr>
      </w:pPr>
    </w:p>
    <w:p w:rsidR="00AD019F" w:rsidRDefault="00AD019F" w:rsidP="00AD019F">
      <w:pPr>
        <w:spacing w:line="324" w:lineRule="auto"/>
        <w:ind w:left="1500" w:right="926" w:firstLine="348"/>
        <w:rPr>
          <w:rFonts w:ascii="Arial" w:eastAsia="Arial" w:hAnsi="Arial"/>
          <w:sz w:val="23"/>
        </w:rPr>
      </w:pPr>
      <w:r>
        <w:rPr>
          <w:rFonts w:ascii="Arial" w:eastAsia="Arial" w:hAnsi="Arial"/>
          <w:sz w:val="23"/>
        </w:rPr>
        <w:t xml:space="preserve">“Scrum, Waterfall, Lean, </w:t>
      </w:r>
      <w:proofErr w:type="gramStart"/>
      <w:r>
        <w:rPr>
          <w:rFonts w:ascii="Arial" w:eastAsia="Arial" w:hAnsi="Arial"/>
          <w:sz w:val="23"/>
        </w:rPr>
        <w:t>Prince2</w:t>
      </w:r>
      <w:proofErr w:type="gramEnd"/>
      <w:r>
        <w:rPr>
          <w:rFonts w:ascii="Arial" w:eastAsia="Arial" w:hAnsi="Arial"/>
          <w:sz w:val="23"/>
        </w:rPr>
        <w:t>: what do they all have in common?”</w:t>
      </w:r>
    </w:p>
    <w:p w:rsidR="00AD019F" w:rsidRDefault="00AD019F" w:rsidP="00AD019F">
      <w:pPr>
        <w:spacing w:line="218" w:lineRule="exact"/>
        <w:rPr>
          <w:rFonts w:ascii="Times New Roman" w:eastAsia="Times New Roman" w:hAnsi="Times New Roman"/>
        </w:rPr>
      </w:pPr>
    </w:p>
    <w:p w:rsidR="00AD019F" w:rsidRDefault="00AD019F" w:rsidP="00AD019F">
      <w:pPr>
        <w:spacing w:line="282" w:lineRule="auto"/>
        <w:ind w:left="920" w:right="346"/>
        <w:jc w:val="both"/>
        <w:rPr>
          <w:rFonts w:ascii="Arial" w:eastAsia="Arial" w:hAnsi="Arial"/>
          <w:sz w:val="23"/>
        </w:rPr>
      </w:pPr>
      <w:r>
        <w:rPr>
          <w:rFonts w:ascii="Arial" w:eastAsia="Arial" w:hAnsi="Arial"/>
          <w:sz w:val="23"/>
        </w:rPr>
        <w:t xml:space="preserve">I’ve started this because, on my career journey, I’ve noticed that the way I do things doesn’t seem to match up with the way the books </w:t>
      </w:r>
      <w:r>
        <w:rPr>
          <w:rFonts w:ascii="Arial" w:eastAsia="Arial" w:hAnsi="Arial"/>
          <w:i/>
          <w:sz w:val="23"/>
        </w:rPr>
        <w:t>say</w:t>
      </w:r>
      <w:r>
        <w:rPr>
          <w:rFonts w:ascii="Arial" w:eastAsia="Arial" w:hAnsi="Arial"/>
          <w:sz w:val="23"/>
        </w:rPr>
        <w:t xml:space="preserve"> it should be done. And, I found this odd and wanted to explore it further. Hopefully, you, the reader, will find something of use in this.</w:t>
      </w:r>
    </w:p>
    <w:p w:rsidR="00AD019F" w:rsidRDefault="00AD019F" w:rsidP="00AD019F">
      <w:pPr>
        <w:spacing w:line="34" w:lineRule="exact"/>
        <w:rPr>
          <w:rFonts w:ascii="Times New Roman" w:eastAsia="Times New Roman" w:hAnsi="Times New Roman"/>
        </w:rPr>
      </w:pPr>
    </w:p>
    <w:p w:rsidR="00AD019F" w:rsidRDefault="00AD019F" w:rsidP="00AD019F">
      <w:pPr>
        <w:spacing w:line="282" w:lineRule="auto"/>
        <w:ind w:left="920" w:right="346"/>
        <w:jc w:val="both"/>
        <w:rPr>
          <w:rFonts w:ascii="Arial" w:eastAsia="Arial" w:hAnsi="Arial"/>
          <w:sz w:val="23"/>
        </w:rPr>
      </w:pPr>
      <w:r>
        <w:rPr>
          <w:rFonts w:ascii="Arial" w:eastAsia="Arial" w:hAnsi="Arial"/>
          <w:sz w:val="23"/>
        </w:rPr>
        <w:t xml:space="preserve">I started with this observation: </w:t>
      </w:r>
      <w:r>
        <w:rPr>
          <w:rFonts w:ascii="Arial" w:eastAsia="Arial" w:hAnsi="Arial"/>
          <w:i/>
          <w:sz w:val="23"/>
        </w:rPr>
        <w:t>Development Teams</w:t>
      </w:r>
      <w:r>
        <w:rPr>
          <w:rFonts w:ascii="Arial" w:eastAsia="Arial" w:hAnsi="Arial"/>
          <w:sz w:val="23"/>
        </w:rPr>
        <w:t xml:space="preserve"> put a lot of faith in </w:t>
      </w:r>
      <w:ins w:id="32" w:author="Error" w:date="2018-12-20T16:16:00Z">
        <w:r w:rsidRPr="004048C1">
          <w:rPr>
            <w:rFonts w:ascii="Arial" w:eastAsia="Arial" w:hAnsi="Arial"/>
            <w:noProof/>
            <w:sz w:val="23"/>
          </w:rPr>
          <w:t>methodology</w:t>
        </w:r>
        <w:r>
          <w:rPr>
            <w:rFonts w:ascii="Arial" w:eastAsia="Arial" w:hAnsi="Arial"/>
            <w:sz w:val="23"/>
          </w:rPr>
          <w:t>.</w:t>
        </w:r>
      </w:ins>
      <w:del w:id="33" w:author="Error" w:date="2018-12-20T16:16:00Z">
        <w:r>
          <w:rPr>
            <w:rFonts w:ascii="Arial" w:eastAsia="Arial" w:hAnsi="Arial"/>
            <w:sz w:val="23"/>
          </w:rPr>
          <w:delText>method-ology.</w:delText>
        </w:r>
      </w:del>
      <w:r>
        <w:rPr>
          <w:rFonts w:ascii="Arial" w:eastAsia="Arial" w:hAnsi="Arial"/>
          <w:sz w:val="23"/>
        </w:rPr>
        <w:t xml:space="preserve"> Sometimes, this faith is often so strong </w:t>
      </w:r>
      <w:ins w:id="34" w:author="Error" w:date="2018-12-20T16:16:00Z">
        <w:r w:rsidR="00AC3D3D">
          <w:rPr>
            <w:rFonts w:ascii="Arial" w:eastAsia="Arial" w:hAnsi="Arial"/>
            <w:sz w:val="23"/>
          </w:rPr>
          <w:t>that</w:t>
        </w:r>
        <w:r>
          <w:rPr>
            <w:rFonts w:ascii="Arial" w:eastAsia="Arial" w:hAnsi="Arial"/>
            <w:sz w:val="23"/>
          </w:rPr>
          <w:t xml:space="preserve"> </w:t>
        </w:r>
      </w:ins>
      <w:r>
        <w:rPr>
          <w:rFonts w:ascii="Arial" w:eastAsia="Arial" w:hAnsi="Arial"/>
          <w:sz w:val="23"/>
        </w:rPr>
        <w:t xml:space="preserve">it borders on religion. </w:t>
      </w:r>
      <w:ins w:id="35" w:author="Error" w:date="2018-12-20T16:16:00Z">
        <w:r>
          <w:rPr>
            <w:rFonts w:ascii="Arial" w:eastAsia="Arial" w:hAnsi="Arial"/>
            <w:sz w:val="23"/>
          </w:rPr>
          <w:t>(</w:t>
        </w:r>
        <w:r w:rsidR="00AC3D3D">
          <w:rPr>
            <w:rFonts w:ascii="Arial" w:eastAsia="Arial" w:hAnsi="Arial"/>
            <w:sz w:val="23"/>
          </w:rPr>
          <w:t>This</w:t>
        </w:r>
      </w:ins>
      <w:del w:id="36" w:author="Error" w:date="2018-12-20T16:16:00Z">
        <w:r>
          <w:rPr>
            <w:rFonts w:ascii="Arial" w:eastAsia="Arial" w:hAnsi="Arial"/>
            <w:sz w:val="23"/>
          </w:rPr>
          <w:delText>(Which</w:delText>
        </w:r>
      </w:del>
      <w:r>
        <w:rPr>
          <w:rFonts w:ascii="Arial" w:eastAsia="Arial" w:hAnsi="Arial"/>
          <w:sz w:val="23"/>
        </w:rPr>
        <w:t xml:space="preserve"> in itself is a concern.) For some, this is Prince2. For others, it might be Lean or Agile.</w:t>
      </w:r>
    </w:p>
    <w:p w:rsidR="00AD019F" w:rsidRDefault="00AD019F" w:rsidP="00AD019F">
      <w:pPr>
        <w:spacing w:line="34" w:lineRule="exact"/>
        <w:rPr>
          <w:rFonts w:ascii="Times New Roman" w:eastAsia="Times New Roman" w:hAnsi="Times New Roman"/>
        </w:rPr>
      </w:pPr>
    </w:p>
    <w:p w:rsidR="00AD019F" w:rsidRDefault="00AD019F" w:rsidP="00AD019F">
      <w:pPr>
        <w:spacing w:line="282" w:lineRule="auto"/>
        <w:ind w:left="920" w:right="346"/>
        <w:jc w:val="both"/>
        <w:rPr>
          <w:rFonts w:ascii="Arial" w:eastAsia="Arial" w:hAnsi="Arial"/>
          <w:sz w:val="23"/>
        </w:rPr>
      </w:pPr>
      <w:r>
        <w:rPr>
          <w:rFonts w:ascii="Arial" w:eastAsia="Arial" w:hAnsi="Arial"/>
          <w:i/>
          <w:sz w:val="23"/>
        </w:rPr>
        <w:t xml:space="preserve">Developers </w:t>
      </w:r>
      <w:r>
        <w:rPr>
          <w:rFonts w:ascii="Arial" w:eastAsia="Arial" w:hAnsi="Arial"/>
          <w:sz w:val="23"/>
        </w:rPr>
        <w:t>put a lot of faith in</w:t>
      </w:r>
      <w:r>
        <w:rPr>
          <w:rFonts w:ascii="Arial" w:eastAsia="Arial" w:hAnsi="Arial"/>
          <w:i/>
          <w:sz w:val="23"/>
        </w:rPr>
        <w:t xml:space="preserve"> particular tools </w:t>
      </w:r>
      <w:r>
        <w:rPr>
          <w:rFonts w:ascii="Arial" w:eastAsia="Arial" w:hAnsi="Arial"/>
          <w:sz w:val="23"/>
        </w:rPr>
        <w:t xml:space="preserve">too. Some developers are </w:t>
      </w:r>
      <w:ins w:id="37" w:author="Error" w:date="2018-12-20T16:16:00Z">
        <w:r>
          <w:rPr>
            <w:rFonts w:ascii="Arial" w:eastAsia="Arial" w:hAnsi="Arial"/>
            <w:sz w:val="23"/>
          </w:rPr>
          <w:t>pro-or-anti-</w:t>
        </w:r>
        <w:r w:rsidR="00AC3D3D">
          <w:rPr>
            <w:rFonts w:ascii="Arial" w:eastAsia="Arial" w:hAnsi="Arial"/>
            <w:sz w:val="23"/>
          </w:rPr>
          <w:t>Java;</w:t>
        </w:r>
      </w:ins>
      <w:del w:id="38" w:author="Error" w:date="2018-12-20T16:16:00Z">
        <w:r>
          <w:rPr>
            <w:rFonts w:ascii="Arial" w:eastAsia="Arial" w:hAnsi="Arial"/>
            <w:sz w:val="23"/>
          </w:rPr>
          <w:delText>pro-or-anti-Java,</w:delText>
        </w:r>
      </w:del>
      <w:r>
        <w:rPr>
          <w:rFonts w:ascii="Arial" w:eastAsia="Arial" w:hAnsi="Arial"/>
          <w:sz w:val="23"/>
        </w:rPr>
        <w:t xml:space="preserve"> others are pro-or-anti-XML. All of them have their views </w:t>
      </w:r>
      <w:proofErr w:type="spellStart"/>
      <w:r>
        <w:rPr>
          <w:rFonts w:ascii="Arial" w:eastAsia="Arial" w:hAnsi="Arial"/>
          <w:sz w:val="23"/>
        </w:rPr>
        <w:t>coloured</w:t>
      </w:r>
      <w:proofErr w:type="spellEnd"/>
      <w:r>
        <w:rPr>
          <w:rFonts w:ascii="Arial" w:eastAsia="Arial" w:hAnsi="Arial"/>
          <w:sz w:val="23"/>
        </w:rPr>
        <w:t xml:space="preserve"> by their </w:t>
      </w:r>
      <w:r>
        <w:rPr>
          <w:rFonts w:ascii="Arial" w:eastAsia="Arial" w:hAnsi="Arial"/>
          <w:i/>
          <w:sz w:val="23"/>
        </w:rPr>
        <w:t>experiences</w:t>
      </w:r>
      <w:r>
        <w:rPr>
          <w:rFonts w:ascii="Arial" w:eastAsia="Arial" w:hAnsi="Arial"/>
          <w:sz w:val="23"/>
        </w:rPr>
        <w:t xml:space="preserve"> (or lack of) with these tools. Was this because their past projects </w:t>
      </w:r>
      <w:r>
        <w:rPr>
          <w:rFonts w:ascii="Arial" w:eastAsia="Arial" w:hAnsi="Arial"/>
          <w:i/>
          <w:sz w:val="23"/>
        </w:rPr>
        <w:t>succeeded</w:t>
      </w:r>
      <w:r>
        <w:rPr>
          <w:rFonts w:ascii="Arial" w:eastAsia="Arial" w:hAnsi="Arial"/>
          <w:sz w:val="23"/>
        </w:rPr>
        <w:t xml:space="preserve"> or </w:t>
      </w:r>
      <w:r>
        <w:rPr>
          <w:rFonts w:ascii="Arial" w:eastAsia="Arial" w:hAnsi="Arial"/>
          <w:i/>
          <w:sz w:val="23"/>
        </w:rPr>
        <w:t>failed</w:t>
      </w:r>
      <w:r>
        <w:rPr>
          <w:rFonts w:ascii="Arial" w:eastAsia="Arial" w:hAnsi="Arial"/>
          <w:sz w:val="23"/>
        </w:rPr>
        <w:t xml:space="preserve"> because of them?</w:t>
      </w:r>
    </w:p>
    <w:p w:rsidR="00AD019F" w:rsidRDefault="00AD019F" w:rsidP="00AD019F">
      <w:pPr>
        <w:spacing w:line="34" w:lineRule="exact"/>
        <w:rPr>
          <w:rFonts w:ascii="Times New Roman" w:eastAsia="Times New Roman" w:hAnsi="Times New Roman"/>
        </w:rPr>
      </w:pPr>
    </w:p>
    <w:p w:rsidR="00AD019F" w:rsidRDefault="00AD019F" w:rsidP="00AD019F">
      <w:pPr>
        <w:spacing w:line="274" w:lineRule="auto"/>
        <w:ind w:left="920" w:right="346"/>
        <w:jc w:val="both"/>
        <w:rPr>
          <w:rFonts w:ascii="Arial" w:eastAsia="Arial" w:hAnsi="Arial"/>
          <w:sz w:val="23"/>
        </w:rPr>
      </w:pPr>
      <w:r>
        <w:rPr>
          <w:rFonts w:ascii="Arial" w:eastAsia="Arial" w:hAnsi="Arial"/>
          <w:sz w:val="23"/>
        </w:rPr>
        <w:t>As time went by, I came to see that the choice of methodology, process</w:t>
      </w:r>
      <w:ins w:id="39" w:author="Error" w:date="2018-12-20T16:16:00Z">
        <w:r w:rsidR="00AC3D3D">
          <w:rPr>
            <w:rFonts w:ascii="Arial" w:eastAsia="Arial" w:hAnsi="Arial"/>
            <w:sz w:val="23"/>
          </w:rPr>
          <w:t>,</w:t>
        </w:r>
      </w:ins>
      <w:r>
        <w:rPr>
          <w:rFonts w:ascii="Arial" w:eastAsia="Arial" w:hAnsi="Arial"/>
          <w:sz w:val="23"/>
        </w:rPr>
        <w:t xml:space="preserve"> or tool was contingent on the problem being solved</w:t>
      </w:r>
      <w:del w:id="40" w:author="Error" w:date="2018-12-20T16:16:00Z">
        <w:r>
          <w:rPr>
            <w:rFonts w:ascii="Arial" w:eastAsia="Arial" w:hAnsi="Arial"/>
            <w:sz w:val="23"/>
          </w:rPr>
          <w:delText>,</w:delText>
        </w:r>
      </w:del>
      <w:r>
        <w:rPr>
          <w:rFonts w:ascii="Arial" w:eastAsia="Arial" w:hAnsi="Arial"/>
          <w:sz w:val="23"/>
        </w:rPr>
        <w:t xml:space="preserve"> and the person solving the </w:t>
      </w:r>
      <w:ins w:id="41" w:author="Error" w:date="2018-12-20T16:16:00Z">
        <w:r w:rsidRPr="004048C1">
          <w:rPr>
            <w:rFonts w:ascii="Arial" w:eastAsia="Arial" w:hAnsi="Arial"/>
            <w:noProof/>
            <w:sz w:val="23"/>
          </w:rPr>
          <w:t>problem</w:t>
        </w:r>
        <w:r>
          <w:rPr>
            <w:rFonts w:ascii="Arial" w:eastAsia="Arial" w:hAnsi="Arial"/>
            <w:sz w:val="23"/>
          </w:rPr>
          <w:t>.</w:t>
        </w:r>
      </w:ins>
      <w:del w:id="42" w:author="Error" w:date="2018-12-20T16:16:00Z">
        <w:r>
          <w:rPr>
            <w:rFonts w:ascii="Arial" w:eastAsia="Arial" w:hAnsi="Arial"/>
            <w:sz w:val="23"/>
          </w:rPr>
          <w:delText>prob-lem.</w:delText>
        </w:r>
      </w:del>
      <w:r>
        <w:rPr>
          <w:rFonts w:ascii="Arial" w:eastAsia="Arial" w:hAnsi="Arial"/>
          <w:sz w:val="23"/>
        </w:rPr>
        <w:t xml:space="preserve"> We don’t face a shortage of tools in IT, or a shortage of methodologies, or a shortage of practices. Essentially, that all the tools and methodologies that the industry had supplied were there to help </w:t>
      </w:r>
      <w:r>
        <w:rPr>
          <w:rFonts w:ascii="Arial" w:eastAsia="Arial" w:hAnsi="Arial"/>
          <w:i/>
          <w:sz w:val="23"/>
        </w:rPr>
        <w:t>minimize the risk of my project</w:t>
      </w:r>
      <w:r>
        <w:rPr>
          <w:rFonts w:ascii="Arial" w:eastAsia="Arial" w:hAnsi="Arial"/>
          <w:sz w:val="23"/>
        </w:rPr>
        <w:t xml:space="preserve"> </w:t>
      </w:r>
      <w:r>
        <w:rPr>
          <w:rFonts w:ascii="Arial" w:eastAsia="Arial" w:hAnsi="Arial"/>
          <w:i/>
          <w:sz w:val="23"/>
        </w:rPr>
        <w:t>failing</w:t>
      </w:r>
      <w:r>
        <w:rPr>
          <w:rFonts w:ascii="Arial" w:eastAsia="Arial" w:hAnsi="Arial"/>
          <w:sz w:val="23"/>
        </w:rPr>
        <w:t>.</w:t>
      </w:r>
    </w:p>
    <w:p w:rsidR="00AD019F" w:rsidRDefault="00AD019F" w:rsidP="00AD019F">
      <w:pPr>
        <w:spacing w:line="42" w:lineRule="exact"/>
        <w:rPr>
          <w:rFonts w:ascii="Times New Roman" w:eastAsia="Times New Roman" w:hAnsi="Times New Roman"/>
        </w:rPr>
      </w:pPr>
    </w:p>
    <w:p w:rsidR="00AD019F" w:rsidRDefault="00AD019F" w:rsidP="00AD019F">
      <w:pPr>
        <w:spacing w:line="324" w:lineRule="auto"/>
        <w:ind w:left="920" w:right="346"/>
        <w:jc w:val="both"/>
        <w:rPr>
          <w:rFonts w:ascii="Arial" w:eastAsia="Arial" w:hAnsi="Arial"/>
          <w:sz w:val="23"/>
        </w:rPr>
      </w:pPr>
      <w:r>
        <w:rPr>
          <w:rFonts w:ascii="Arial" w:eastAsia="Arial" w:hAnsi="Arial"/>
          <w:sz w:val="23"/>
        </w:rPr>
        <w:t xml:space="preserve">This book considers that perspective: that building software is all about </w:t>
      </w:r>
      <w:r>
        <w:rPr>
          <w:rFonts w:ascii="Arial" w:eastAsia="Arial" w:hAnsi="Arial"/>
          <w:i/>
          <w:sz w:val="23"/>
        </w:rPr>
        <w:t>managing risk</w:t>
      </w:r>
      <w:r>
        <w:rPr>
          <w:rFonts w:ascii="Arial" w:eastAsia="Arial" w:hAnsi="Arial"/>
          <w:sz w:val="23"/>
        </w:rPr>
        <w:t>, and that these methodologies are acknowledgements of this</w:t>
      </w:r>
    </w:p>
    <w:p w:rsidR="00AD019F" w:rsidRDefault="00AD019F" w:rsidP="00AD019F">
      <w:pPr>
        <w:spacing w:line="151" w:lineRule="exact"/>
        <w:rPr>
          <w:rFonts w:ascii="Times New Roman" w:eastAsia="Times New Roman" w:hAnsi="Times New Roman"/>
        </w:rPr>
      </w:pPr>
    </w:p>
    <w:p w:rsidR="00AD019F" w:rsidRDefault="00AD019F" w:rsidP="00AD019F">
      <w:pPr>
        <w:spacing w:line="0" w:lineRule="atLeast"/>
        <w:ind w:left="8540"/>
        <w:rPr>
          <w:rFonts w:ascii="Arial" w:eastAsia="Arial" w:hAnsi="Arial"/>
          <w:sz w:val="23"/>
        </w:rPr>
      </w:pPr>
      <w:proofErr w:type="gramStart"/>
      <w:r>
        <w:rPr>
          <w:rFonts w:ascii="Arial" w:eastAsia="Arial" w:hAnsi="Arial"/>
          <w:sz w:val="23"/>
        </w:rPr>
        <w:t>v</w:t>
      </w:r>
      <w:proofErr w:type="gramEnd"/>
    </w:p>
    <w:p w:rsidR="00AD019F" w:rsidRDefault="00AD019F" w:rsidP="00AD019F">
      <w:pPr>
        <w:spacing w:line="0" w:lineRule="atLeast"/>
        <w:ind w:left="8540"/>
        <w:rPr>
          <w:rFonts w:ascii="Arial" w:eastAsia="Arial" w:hAnsi="Arial"/>
          <w:sz w:val="23"/>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43" w:name="page10"/>
      <w:bookmarkEnd w:id="43"/>
    </w:p>
    <w:p w:rsidR="00AD019F" w:rsidRDefault="00AD019F" w:rsidP="00AD019F">
      <w:pPr>
        <w:spacing w:line="200" w:lineRule="exact"/>
        <w:rPr>
          <w:rFonts w:ascii="Times New Roman" w:eastAsia="Times New Roman" w:hAnsi="Times New Roman"/>
        </w:rPr>
      </w:pPr>
    </w:p>
    <w:p w:rsidR="00AD019F" w:rsidRDefault="00AD019F" w:rsidP="00AD019F">
      <w:pPr>
        <w:spacing w:line="330" w:lineRule="exact"/>
        <w:rPr>
          <w:rFonts w:ascii="Times New Roman" w:eastAsia="Times New Roman" w:hAnsi="Times New Roman"/>
        </w:rPr>
      </w:pPr>
    </w:p>
    <w:p w:rsidR="00AD019F" w:rsidRDefault="00AD019F" w:rsidP="00AD019F">
      <w:pPr>
        <w:spacing w:line="324" w:lineRule="auto"/>
        <w:ind w:left="320" w:right="946"/>
        <w:rPr>
          <w:rFonts w:ascii="Arial" w:eastAsia="Arial" w:hAnsi="Arial"/>
          <w:sz w:val="23"/>
        </w:rPr>
      </w:pPr>
      <w:proofErr w:type="gramStart"/>
      <w:r>
        <w:rPr>
          <w:rFonts w:ascii="Arial" w:eastAsia="Arial" w:hAnsi="Arial"/>
          <w:sz w:val="23"/>
        </w:rPr>
        <w:t>fact</w:t>
      </w:r>
      <w:proofErr w:type="gramEnd"/>
      <w:del w:id="44" w:author="Error" w:date="2018-12-20T16:16:00Z">
        <w:r>
          <w:rPr>
            <w:rFonts w:ascii="Arial" w:eastAsia="Arial" w:hAnsi="Arial"/>
            <w:sz w:val="23"/>
          </w:rPr>
          <w:delText>,</w:delText>
        </w:r>
      </w:del>
      <w:r>
        <w:rPr>
          <w:rFonts w:ascii="Arial" w:eastAsia="Arial" w:hAnsi="Arial"/>
          <w:sz w:val="23"/>
        </w:rPr>
        <w:t xml:space="preserve"> and they </w:t>
      </w:r>
      <w:ins w:id="45" w:author="Error" w:date="2018-12-20T16:16:00Z">
        <w:r w:rsidR="004048C1">
          <w:rPr>
            <w:rFonts w:ascii="Arial" w:eastAsia="Arial" w:hAnsi="Arial"/>
            <w:sz w:val="23"/>
          </w:rPr>
          <w:t>diff</w:t>
        </w:r>
        <w:r>
          <w:rPr>
            <w:rFonts w:ascii="Arial" w:eastAsia="Arial" w:hAnsi="Arial"/>
            <w:sz w:val="23"/>
          </w:rPr>
          <w:t>er</w:t>
        </w:r>
      </w:ins>
      <w:del w:id="46" w:author="Error" w:date="2018-12-20T16:16:00Z">
        <w:r>
          <w:rPr>
            <w:rFonts w:ascii="Arial" w:eastAsia="Arial" w:hAnsi="Arial"/>
            <w:sz w:val="23"/>
          </w:rPr>
          <w:delText>diﬀer</w:delText>
        </w:r>
      </w:del>
      <w:r>
        <w:rPr>
          <w:rFonts w:ascii="Arial" w:eastAsia="Arial" w:hAnsi="Arial"/>
          <w:sz w:val="23"/>
        </w:rPr>
        <w:t xml:space="preserve"> because they have </w:t>
      </w:r>
      <w:ins w:id="47" w:author="Error" w:date="2018-12-20T16:16:00Z">
        <w:r w:rsidR="004048C1">
          <w:rPr>
            <w:rFonts w:ascii="Arial" w:eastAsia="Arial" w:hAnsi="Arial"/>
            <w:i/>
            <w:sz w:val="23"/>
          </w:rPr>
          <w:t>diff</w:t>
        </w:r>
        <w:r>
          <w:rPr>
            <w:rFonts w:ascii="Arial" w:eastAsia="Arial" w:hAnsi="Arial"/>
            <w:i/>
            <w:sz w:val="23"/>
          </w:rPr>
          <w:t>erent</w:t>
        </w:r>
      </w:ins>
      <w:del w:id="48" w:author="Error" w:date="2018-12-20T16:16:00Z">
        <w:r>
          <w:rPr>
            <w:rFonts w:ascii="Arial" w:eastAsia="Arial" w:hAnsi="Arial"/>
            <w:i/>
            <w:sz w:val="23"/>
          </w:rPr>
          <w:delText>diﬀerent</w:delText>
        </w:r>
      </w:del>
      <w:r>
        <w:rPr>
          <w:rFonts w:ascii="Arial" w:eastAsia="Arial" w:hAnsi="Arial"/>
          <w:i/>
          <w:sz w:val="23"/>
        </w:rPr>
        <w:t xml:space="preserve"> ideas</w:t>
      </w:r>
      <w:r>
        <w:rPr>
          <w:rFonts w:ascii="Arial" w:eastAsia="Arial" w:hAnsi="Arial"/>
          <w:sz w:val="23"/>
        </w:rPr>
        <w:t xml:space="preserve"> about which are the most important </w:t>
      </w:r>
      <w:r>
        <w:rPr>
          <w:rFonts w:ascii="Arial" w:eastAsia="Arial" w:hAnsi="Arial"/>
          <w:i/>
          <w:sz w:val="23"/>
        </w:rPr>
        <w:t>risks to manage</w:t>
      </w:r>
      <w:r>
        <w:rPr>
          <w:rFonts w:ascii="Arial" w:eastAsia="Arial" w:hAnsi="Arial"/>
          <w:sz w:val="23"/>
        </w:rPr>
        <w:t>.</w:t>
      </w:r>
    </w:p>
    <w:p w:rsidR="00AD019F" w:rsidRDefault="00AD019F" w:rsidP="00AD019F">
      <w:pPr>
        <w:spacing w:line="280" w:lineRule="exact"/>
        <w:rPr>
          <w:rFonts w:ascii="Times New Roman" w:eastAsia="Times New Roman" w:hAnsi="Times New Roman"/>
        </w:rPr>
      </w:pPr>
    </w:p>
    <w:p w:rsidR="00AD019F" w:rsidRDefault="00AD019F" w:rsidP="00AD019F">
      <w:pPr>
        <w:spacing w:line="0" w:lineRule="atLeast"/>
        <w:ind w:left="320"/>
        <w:rPr>
          <w:rFonts w:ascii="Arial" w:eastAsia="Arial" w:hAnsi="Arial"/>
          <w:b/>
          <w:sz w:val="31"/>
        </w:rPr>
      </w:pPr>
      <w:r>
        <w:rPr>
          <w:rFonts w:ascii="Arial" w:eastAsia="Arial" w:hAnsi="Arial"/>
          <w:b/>
          <w:sz w:val="31"/>
        </w:rPr>
        <w:t>What This Is</w:t>
      </w:r>
    </w:p>
    <w:p w:rsidR="00AD019F" w:rsidRDefault="00AD019F" w:rsidP="00AD019F">
      <w:pPr>
        <w:spacing w:line="255" w:lineRule="exact"/>
        <w:rPr>
          <w:rFonts w:ascii="Times New Roman" w:eastAsia="Times New Roman" w:hAnsi="Times New Roman"/>
        </w:rPr>
      </w:pPr>
    </w:p>
    <w:p w:rsidR="00AD019F" w:rsidRDefault="00AD019F" w:rsidP="00AD019F">
      <w:pPr>
        <w:spacing w:line="0" w:lineRule="atLeast"/>
        <w:ind w:left="320"/>
        <w:rPr>
          <w:rFonts w:ascii="Arial" w:eastAsia="Arial" w:hAnsi="Arial"/>
          <w:sz w:val="23"/>
        </w:rPr>
      </w:pPr>
      <w:r>
        <w:rPr>
          <w:rFonts w:ascii="Arial" w:eastAsia="Arial" w:hAnsi="Arial"/>
          <w:sz w:val="23"/>
        </w:rPr>
        <w:t>Hopefully, after reading this, you’ll come away with:</w:t>
      </w:r>
    </w:p>
    <w:p w:rsidR="00AD019F" w:rsidRDefault="00AD019F" w:rsidP="00AD019F">
      <w:pPr>
        <w:spacing w:line="200" w:lineRule="exact"/>
        <w:rPr>
          <w:rFonts w:ascii="Times New Roman" w:eastAsia="Times New Roman" w:hAnsi="Times New Roman"/>
        </w:rPr>
      </w:pPr>
    </w:p>
    <w:p w:rsidR="00AD019F" w:rsidRDefault="00AD019F" w:rsidP="00AD019F">
      <w:pPr>
        <w:spacing w:line="294" w:lineRule="exact"/>
        <w:rPr>
          <w:rFonts w:ascii="Times New Roman" w:eastAsia="Times New Roman" w:hAnsi="Times New Roman"/>
        </w:rPr>
      </w:pPr>
    </w:p>
    <w:p w:rsidR="00AD019F" w:rsidRDefault="00AD019F" w:rsidP="00AD019F">
      <w:pPr>
        <w:numPr>
          <w:ilvl w:val="0"/>
          <w:numId w:val="2"/>
        </w:numPr>
        <w:tabs>
          <w:tab w:val="left" w:pos="900"/>
        </w:tabs>
        <w:spacing w:line="264" w:lineRule="auto"/>
        <w:ind w:left="900" w:right="946" w:hanging="255"/>
        <w:rPr>
          <w:rFonts w:ascii="Arial" w:eastAsia="Arial" w:hAnsi="Arial"/>
          <w:sz w:val="23"/>
        </w:rPr>
      </w:pPr>
      <w:r>
        <w:rPr>
          <w:rFonts w:ascii="Arial" w:eastAsia="Arial" w:hAnsi="Arial"/>
          <w:sz w:val="23"/>
        </w:rPr>
        <w:t>An appreciation of how risk underpins everything we do as developers, whether we want it to or not.</w:t>
      </w:r>
    </w:p>
    <w:p w:rsidR="00AD019F" w:rsidRDefault="00AD019F" w:rsidP="00AD019F">
      <w:pPr>
        <w:spacing w:line="1" w:lineRule="exact"/>
        <w:rPr>
          <w:rFonts w:ascii="Arial" w:eastAsia="Arial" w:hAnsi="Arial"/>
          <w:sz w:val="23"/>
        </w:rPr>
      </w:pPr>
    </w:p>
    <w:p w:rsidR="00AD019F" w:rsidRDefault="00AD019F" w:rsidP="00AD019F">
      <w:pPr>
        <w:numPr>
          <w:ilvl w:val="0"/>
          <w:numId w:val="2"/>
        </w:numPr>
        <w:tabs>
          <w:tab w:val="left" w:pos="900"/>
        </w:tabs>
        <w:spacing w:line="261" w:lineRule="auto"/>
        <w:ind w:left="900" w:right="946" w:hanging="255"/>
        <w:rPr>
          <w:rFonts w:ascii="Arial" w:eastAsia="Arial" w:hAnsi="Arial"/>
          <w:sz w:val="23"/>
        </w:rPr>
      </w:pPr>
      <w:r>
        <w:rPr>
          <w:rFonts w:ascii="Arial" w:eastAsia="Arial" w:hAnsi="Arial"/>
          <w:sz w:val="23"/>
        </w:rPr>
        <w:t>A framework for evaluating methodologies, tools</w:t>
      </w:r>
      <w:ins w:id="49" w:author="Error" w:date="2018-12-20T16:16:00Z">
        <w:r w:rsidR="004048C1">
          <w:rPr>
            <w:rFonts w:ascii="Arial" w:eastAsia="Arial" w:hAnsi="Arial"/>
            <w:sz w:val="23"/>
          </w:rPr>
          <w:t>,</w:t>
        </w:r>
      </w:ins>
      <w:r>
        <w:rPr>
          <w:rFonts w:ascii="Arial" w:eastAsia="Arial" w:hAnsi="Arial"/>
          <w:sz w:val="23"/>
        </w:rPr>
        <w:t xml:space="preserve"> and practices and choosing the right one for the task-at-hand.</w:t>
      </w:r>
    </w:p>
    <w:p w:rsidR="00AD019F" w:rsidRDefault="00AD019F" w:rsidP="00AD019F">
      <w:pPr>
        <w:spacing w:line="1" w:lineRule="exact"/>
        <w:rPr>
          <w:rFonts w:ascii="Arial" w:eastAsia="Arial" w:hAnsi="Arial"/>
          <w:sz w:val="23"/>
        </w:rPr>
      </w:pPr>
    </w:p>
    <w:p w:rsidR="00AD019F" w:rsidRDefault="00AD019F" w:rsidP="00AD019F">
      <w:pPr>
        <w:numPr>
          <w:ilvl w:val="0"/>
          <w:numId w:val="2"/>
        </w:numPr>
        <w:tabs>
          <w:tab w:val="left" w:pos="900"/>
        </w:tabs>
        <w:spacing w:line="261" w:lineRule="auto"/>
        <w:ind w:left="900" w:right="946" w:hanging="255"/>
        <w:rPr>
          <w:rFonts w:ascii="Arial" w:eastAsia="Arial" w:hAnsi="Arial"/>
          <w:sz w:val="23"/>
        </w:rPr>
      </w:pPr>
      <w:r>
        <w:rPr>
          <w:rFonts w:ascii="Arial" w:eastAsia="Arial" w:hAnsi="Arial"/>
          <w:sz w:val="23"/>
        </w:rPr>
        <w:t xml:space="preserve">A recontextualization of the software process as being an exercise in mitigating </w:t>
      </w:r>
      <w:ins w:id="50" w:author="Error" w:date="2018-12-20T16:16:00Z">
        <w:r w:rsidR="004048C1">
          <w:rPr>
            <w:rFonts w:ascii="Arial" w:eastAsia="Arial" w:hAnsi="Arial"/>
            <w:sz w:val="23"/>
          </w:rPr>
          <w:t>diff</w:t>
        </w:r>
        <w:r>
          <w:rPr>
            <w:rFonts w:ascii="Arial" w:eastAsia="Arial" w:hAnsi="Arial"/>
            <w:sz w:val="23"/>
          </w:rPr>
          <w:t>erent</w:t>
        </w:r>
      </w:ins>
      <w:del w:id="51" w:author="Error" w:date="2018-12-20T16:16:00Z">
        <w:r>
          <w:rPr>
            <w:rFonts w:ascii="Arial" w:eastAsia="Arial" w:hAnsi="Arial"/>
            <w:sz w:val="23"/>
          </w:rPr>
          <w:delText>diﬀerent</w:delText>
        </w:r>
      </w:del>
      <w:r>
        <w:rPr>
          <w:rFonts w:ascii="Arial" w:eastAsia="Arial" w:hAnsi="Arial"/>
          <w:sz w:val="23"/>
        </w:rPr>
        <w:t xml:space="preserve"> kinds of risk.</w:t>
      </w:r>
    </w:p>
    <w:p w:rsidR="00AD019F" w:rsidRDefault="00AD019F" w:rsidP="00AD019F">
      <w:pPr>
        <w:spacing w:line="1" w:lineRule="exact"/>
        <w:rPr>
          <w:rFonts w:ascii="Arial" w:eastAsia="Arial" w:hAnsi="Arial"/>
          <w:sz w:val="23"/>
        </w:rPr>
      </w:pPr>
    </w:p>
    <w:p w:rsidR="00AD019F" w:rsidRDefault="00AD019F" w:rsidP="00AD019F">
      <w:pPr>
        <w:numPr>
          <w:ilvl w:val="0"/>
          <w:numId w:val="2"/>
        </w:numPr>
        <w:tabs>
          <w:tab w:val="left" w:pos="900"/>
        </w:tabs>
        <w:spacing w:line="290" w:lineRule="auto"/>
        <w:ind w:left="900" w:right="946" w:hanging="255"/>
        <w:jc w:val="both"/>
        <w:rPr>
          <w:rFonts w:ascii="Arial" w:eastAsia="Arial" w:hAnsi="Arial"/>
          <w:sz w:val="23"/>
        </w:rPr>
      </w:pPr>
      <w:r>
        <w:rPr>
          <w:rFonts w:ascii="Arial" w:eastAsia="Arial" w:hAnsi="Arial"/>
          <w:sz w:val="23"/>
        </w:rPr>
        <w:t xml:space="preserve">The tools to help you decide when a methodology or tool is </w:t>
      </w:r>
      <w:r>
        <w:rPr>
          <w:rFonts w:ascii="Arial" w:eastAsia="Arial" w:hAnsi="Arial"/>
          <w:i/>
          <w:sz w:val="23"/>
        </w:rPr>
        <w:t>letting you</w:t>
      </w:r>
      <w:r>
        <w:rPr>
          <w:rFonts w:ascii="Arial" w:eastAsia="Arial" w:hAnsi="Arial"/>
          <w:sz w:val="23"/>
        </w:rPr>
        <w:t xml:space="preserve"> </w:t>
      </w:r>
      <w:r>
        <w:rPr>
          <w:rFonts w:ascii="Arial" w:eastAsia="Arial" w:hAnsi="Arial"/>
          <w:i/>
          <w:sz w:val="23"/>
        </w:rPr>
        <w:t>down</w:t>
      </w:r>
      <w:r>
        <w:rPr>
          <w:rFonts w:ascii="Arial" w:eastAsia="Arial" w:hAnsi="Arial"/>
          <w:sz w:val="23"/>
        </w:rPr>
        <w:t>, and the vocabulary to argue for when it’s a good idea to deviate</w:t>
      </w:r>
      <w:r>
        <w:rPr>
          <w:rFonts w:ascii="Arial" w:eastAsia="Arial" w:hAnsi="Arial"/>
          <w:i/>
          <w:sz w:val="23"/>
        </w:rPr>
        <w:t xml:space="preserve"> </w:t>
      </w:r>
      <w:r>
        <w:rPr>
          <w:rFonts w:ascii="Arial" w:eastAsia="Arial" w:hAnsi="Arial"/>
          <w:sz w:val="23"/>
        </w:rPr>
        <w:t>from it.</w:t>
      </w:r>
    </w:p>
    <w:p w:rsidR="00AD019F" w:rsidRDefault="00AD019F" w:rsidP="00AD019F">
      <w:pPr>
        <w:spacing w:line="371" w:lineRule="exact"/>
        <w:rPr>
          <w:rFonts w:ascii="Times New Roman" w:eastAsia="Times New Roman" w:hAnsi="Times New Roman"/>
        </w:rPr>
      </w:pPr>
    </w:p>
    <w:p w:rsidR="00AD019F" w:rsidRDefault="00AD019F" w:rsidP="00AD019F">
      <w:pPr>
        <w:spacing w:line="292" w:lineRule="auto"/>
        <w:ind w:left="320" w:right="946"/>
        <w:jc w:val="both"/>
        <w:rPr>
          <w:rFonts w:ascii="Arial" w:eastAsia="Arial" w:hAnsi="Arial"/>
          <w:sz w:val="23"/>
        </w:rPr>
      </w:pPr>
      <w:r>
        <w:rPr>
          <w:rFonts w:ascii="Arial" w:eastAsia="Arial" w:hAnsi="Arial"/>
          <w:sz w:val="23"/>
        </w:rPr>
        <w:t>This is not intended to be a rigorous</w:t>
      </w:r>
      <w:del w:id="52" w:author="Error" w:date="2018-12-20T16:16:00Z">
        <w:r>
          <w:rPr>
            <w:rFonts w:ascii="Arial" w:eastAsia="Arial" w:hAnsi="Arial"/>
            <w:sz w:val="23"/>
          </w:rPr>
          <w:delText>ly</w:delText>
        </w:r>
      </w:del>
      <w:r>
        <w:rPr>
          <w:rFonts w:ascii="Arial" w:eastAsia="Arial" w:hAnsi="Arial"/>
          <w:sz w:val="23"/>
        </w:rPr>
        <w:t xml:space="preserve"> scientific work: I don’t believe it’s </w:t>
      </w:r>
      <w:ins w:id="53" w:author="Error" w:date="2018-12-20T16:16:00Z">
        <w:r w:rsidRPr="004048C1">
          <w:rPr>
            <w:rFonts w:ascii="Arial" w:eastAsia="Arial" w:hAnsi="Arial"/>
            <w:noProof/>
            <w:sz w:val="23"/>
          </w:rPr>
          <w:t>possible</w:t>
        </w:r>
      </w:ins>
      <w:del w:id="54" w:author="Error" w:date="2018-12-20T16:16:00Z">
        <w:r>
          <w:rPr>
            <w:rFonts w:ascii="Arial" w:eastAsia="Arial" w:hAnsi="Arial"/>
            <w:sz w:val="23"/>
          </w:rPr>
          <w:delText>pos-sible</w:delText>
        </w:r>
      </w:del>
      <w:r>
        <w:rPr>
          <w:rFonts w:ascii="Arial" w:eastAsia="Arial" w:hAnsi="Arial"/>
          <w:sz w:val="23"/>
        </w:rPr>
        <w:t xml:space="preserve"> to objectively analyze a field like software development in any </w:t>
      </w:r>
      <w:ins w:id="55" w:author="Error" w:date="2018-12-20T16:16:00Z">
        <w:r w:rsidRPr="004048C1">
          <w:rPr>
            <w:rFonts w:ascii="Arial" w:eastAsia="Arial" w:hAnsi="Arial"/>
            <w:noProof/>
            <w:sz w:val="23"/>
          </w:rPr>
          <w:t>meaningful</w:t>
        </w:r>
        <w:r>
          <w:rPr>
            <w:rFonts w:ascii="Arial" w:eastAsia="Arial" w:hAnsi="Arial"/>
            <w:sz w:val="23"/>
          </w:rPr>
          <w:t>,</w:t>
        </w:r>
      </w:ins>
      <w:del w:id="56" w:author="Error" w:date="2018-12-20T16:16:00Z">
        <w:r>
          <w:rPr>
            <w:rFonts w:ascii="Arial" w:eastAsia="Arial" w:hAnsi="Arial"/>
            <w:sz w:val="23"/>
          </w:rPr>
          <w:delText>mean-ingful,</w:delText>
        </w:r>
      </w:del>
      <w:r>
        <w:rPr>
          <w:rFonts w:ascii="Arial" w:eastAsia="Arial" w:hAnsi="Arial"/>
          <w:sz w:val="23"/>
        </w:rPr>
        <w:t xml:space="preserve"> statistically significant way. (For one, things just change too fast.)</w:t>
      </w:r>
    </w:p>
    <w:p w:rsidR="00AD019F" w:rsidRDefault="00AD019F" w:rsidP="00AD019F">
      <w:pPr>
        <w:spacing w:line="382" w:lineRule="exact"/>
        <w:rPr>
          <w:rFonts w:ascii="Times New Roman" w:eastAsia="Times New Roman" w:hAnsi="Times New Roman"/>
        </w:rPr>
      </w:pPr>
    </w:p>
    <w:p w:rsidR="00AD019F" w:rsidRDefault="00AD019F" w:rsidP="00AD019F">
      <w:pPr>
        <w:spacing w:line="0" w:lineRule="atLeast"/>
        <w:ind w:left="1260"/>
        <w:rPr>
          <w:rFonts w:ascii="Arial" w:eastAsia="Arial" w:hAnsi="Arial"/>
          <w:sz w:val="23"/>
        </w:rPr>
      </w:pPr>
      <w:r>
        <w:rPr>
          <w:rFonts w:ascii="Arial" w:eastAsia="Arial" w:hAnsi="Arial"/>
          <w:sz w:val="23"/>
        </w:rPr>
        <w:t>“I have this Pattern”</w:t>
      </w:r>
    </w:p>
    <w:p w:rsidR="00AD019F" w:rsidRDefault="00AD019F" w:rsidP="00AD019F">
      <w:pPr>
        <w:spacing w:line="324" w:lineRule="exact"/>
        <w:rPr>
          <w:rFonts w:ascii="Times New Roman" w:eastAsia="Times New Roman" w:hAnsi="Times New Roman"/>
        </w:rPr>
      </w:pPr>
    </w:p>
    <w:p w:rsidR="00AD019F" w:rsidRDefault="00AD019F" w:rsidP="00AD019F">
      <w:pPr>
        <w:spacing w:line="0" w:lineRule="atLeast"/>
        <w:ind w:left="1100"/>
        <w:rPr>
          <w:rFonts w:ascii="Arial" w:eastAsia="Arial" w:hAnsi="Arial"/>
          <w:sz w:val="23"/>
        </w:rPr>
      </w:pPr>
      <w:r>
        <w:rPr>
          <w:rFonts w:ascii="Arial" w:eastAsia="Arial" w:hAnsi="Arial"/>
          <w:sz w:val="23"/>
        </w:rPr>
        <w:t xml:space="preserve">—Attributed to Ward Cunningham, </w:t>
      </w:r>
      <w:r>
        <w:rPr>
          <w:rFonts w:ascii="Arial" w:eastAsia="Arial" w:hAnsi="Arial"/>
          <w:i/>
          <w:sz w:val="23"/>
        </w:rPr>
        <w:t>Have This Pattern, C2 Wiki</w:t>
      </w:r>
      <w:r>
        <w:rPr>
          <w:rFonts w:ascii="Arial" w:eastAsia="Arial" w:hAnsi="Arial"/>
          <w:sz w:val="23"/>
        </w:rPr>
        <w:t>1</w:t>
      </w:r>
    </w:p>
    <w:p w:rsidR="00AD019F" w:rsidRDefault="00AD019F" w:rsidP="00AD019F">
      <w:pPr>
        <w:spacing w:line="200" w:lineRule="exact"/>
        <w:rPr>
          <w:rFonts w:ascii="Times New Roman" w:eastAsia="Times New Roman" w:hAnsi="Times New Roman"/>
        </w:rPr>
      </w:pPr>
    </w:p>
    <w:p w:rsidR="00AD019F" w:rsidRDefault="00AD019F" w:rsidP="00AD019F">
      <w:pPr>
        <w:spacing w:line="294" w:lineRule="exact"/>
        <w:rPr>
          <w:rFonts w:ascii="Times New Roman" w:eastAsia="Times New Roman" w:hAnsi="Times New Roman"/>
        </w:rPr>
      </w:pPr>
    </w:p>
    <w:p w:rsidR="00AD019F" w:rsidRDefault="00AD019F" w:rsidP="00AD019F">
      <w:pPr>
        <w:spacing w:line="292" w:lineRule="auto"/>
        <w:ind w:left="320" w:right="946"/>
        <w:jc w:val="both"/>
        <w:rPr>
          <w:rFonts w:ascii="Arial" w:eastAsia="Arial" w:hAnsi="Arial"/>
          <w:sz w:val="23"/>
        </w:rPr>
      </w:pPr>
      <w:r>
        <w:rPr>
          <w:rFonts w:ascii="Arial" w:eastAsia="Arial" w:hAnsi="Arial"/>
          <w:sz w:val="23"/>
        </w:rPr>
        <w:t xml:space="preserve">Does that diminish it? If you have visited the TVTropes2 website, you’ll know that it’s a set of web-pages describing </w:t>
      </w:r>
      <w:r>
        <w:rPr>
          <w:rFonts w:ascii="Arial" w:eastAsia="Arial" w:hAnsi="Arial"/>
          <w:i/>
          <w:sz w:val="23"/>
        </w:rPr>
        <w:t>common patterns</w:t>
      </w:r>
      <w:r>
        <w:rPr>
          <w:rFonts w:ascii="Arial" w:eastAsia="Arial" w:hAnsi="Arial"/>
          <w:sz w:val="23"/>
        </w:rPr>
        <w:t xml:space="preserve"> of narrative, production, </w:t>
      </w:r>
      <w:proofErr w:type="gramStart"/>
      <w:r>
        <w:rPr>
          <w:rFonts w:ascii="Arial" w:eastAsia="Arial" w:hAnsi="Arial"/>
          <w:sz w:val="23"/>
        </w:rPr>
        <w:t>character</w:t>
      </w:r>
      <w:proofErr w:type="gramEnd"/>
      <w:r>
        <w:rPr>
          <w:rFonts w:ascii="Arial" w:eastAsia="Arial" w:hAnsi="Arial"/>
          <w:sz w:val="23"/>
        </w:rPr>
        <w:t xml:space="preserve"> design etc. to do with fiction. For example:</w:t>
      </w:r>
    </w:p>
    <w:p w:rsidR="00AD019F" w:rsidRDefault="00AD019F" w:rsidP="00AD019F">
      <w:pPr>
        <w:spacing w:line="382" w:lineRule="exact"/>
        <w:rPr>
          <w:rFonts w:ascii="Times New Roman" w:eastAsia="Times New Roman" w:hAnsi="Times New Roman"/>
        </w:rPr>
      </w:pPr>
    </w:p>
    <w:p w:rsidR="00AD019F" w:rsidRDefault="00AD019F" w:rsidP="00AD019F">
      <w:pPr>
        <w:spacing w:line="265" w:lineRule="auto"/>
        <w:ind w:left="900" w:right="1526" w:firstLine="348"/>
        <w:jc w:val="both"/>
        <w:rPr>
          <w:rFonts w:ascii="Arial" w:eastAsia="Arial" w:hAnsi="Arial"/>
          <w:sz w:val="23"/>
        </w:rPr>
      </w:pPr>
      <w:r>
        <w:rPr>
          <w:rFonts w:ascii="Arial" w:eastAsia="Arial" w:hAnsi="Arial"/>
          <w:sz w:val="23"/>
        </w:rPr>
        <w:t>“Sometimes, at the end of a Dream Sequence or an All Just a Dream episode, after the character in question has woken up and demonstrated any [lesson] that the dream might have been communicating, there’s some small hint that it wasn’t a dream after all, even though it quite obviously was. . . right?.”</w:t>
      </w:r>
    </w:p>
    <w:p w:rsidR="00AD019F" w:rsidRDefault="00AD019F" w:rsidP="00AD019F">
      <w:pPr>
        <w:spacing w:line="0" w:lineRule="atLeast"/>
        <w:ind w:left="4120"/>
        <w:rPr>
          <w:rFonts w:ascii="Arial" w:eastAsia="Arial" w:hAnsi="Arial"/>
          <w:sz w:val="23"/>
        </w:rPr>
      </w:pPr>
      <w:r>
        <w:rPr>
          <w:rFonts w:ascii="Arial" w:eastAsia="Arial" w:hAnsi="Arial"/>
          <w:sz w:val="23"/>
        </w:rPr>
        <w:t>—Or Was It a Dream</w:t>
      </w:r>
      <w:proofErr w:type="gramStart"/>
      <w:r>
        <w:rPr>
          <w:rFonts w:ascii="Arial" w:eastAsia="Arial" w:hAnsi="Arial"/>
          <w:sz w:val="23"/>
        </w:rPr>
        <w:t>?,</w:t>
      </w:r>
      <w:proofErr w:type="gramEnd"/>
      <w:r>
        <w:rPr>
          <w:rFonts w:ascii="Arial" w:eastAsia="Arial" w:hAnsi="Arial"/>
          <w:sz w:val="23"/>
        </w:rPr>
        <w:t xml:space="preserve"> </w:t>
      </w:r>
      <w:r>
        <w:rPr>
          <w:rFonts w:ascii="Arial" w:eastAsia="Arial" w:hAnsi="Arial"/>
          <w:i/>
          <w:sz w:val="23"/>
        </w:rPr>
        <w:t>TVTropes</w:t>
      </w:r>
      <w:r>
        <w:rPr>
          <w:rFonts w:ascii="Arial" w:eastAsia="Arial" w:hAnsi="Arial"/>
          <w:sz w:val="23"/>
        </w:rPr>
        <w:t>3</w:t>
      </w:r>
    </w:p>
    <w:p w:rsidR="00AD019F" w:rsidRDefault="00AD019F" w:rsidP="00AD019F">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61312" behindDoc="1" locked="0" layoutInCell="1" allowOverlap="1">
            <wp:simplePos x="0" y="0"/>
            <wp:positionH relativeFrom="column">
              <wp:posOffset>203835</wp:posOffset>
            </wp:positionH>
            <wp:positionV relativeFrom="paragraph">
              <wp:posOffset>145415</wp:posOffset>
            </wp:positionV>
            <wp:extent cx="1972310" cy="50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972310" cy="5080"/>
                    </a:xfrm>
                    <a:prstGeom prst="rect">
                      <a:avLst/>
                    </a:prstGeom>
                    <a:noFill/>
                  </pic:spPr>
                </pic:pic>
              </a:graphicData>
            </a:graphic>
          </wp:anchor>
        </w:drawing>
      </w:r>
    </w:p>
    <w:p w:rsidR="00AD019F" w:rsidRDefault="00AD019F" w:rsidP="00AD019F">
      <w:pPr>
        <w:spacing w:line="280" w:lineRule="exact"/>
        <w:rPr>
          <w:rFonts w:ascii="Times New Roman" w:eastAsia="Times New Roman" w:hAnsi="Times New Roman"/>
        </w:rPr>
      </w:pPr>
    </w:p>
    <w:p w:rsidR="00AD019F" w:rsidRDefault="00AD019F" w:rsidP="00AD019F">
      <w:pPr>
        <w:numPr>
          <w:ilvl w:val="0"/>
          <w:numId w:val="3"/>
        </w:numPr>
        <w:tabs>
          <w:tab w:val="left" w:pos="740"/>
        </w:tabs>
        <w:spacing w:line="0" w:lineRule="atLeast"/>
        <w:ind w:left="740" w:hanging="61"/>
        <w:rPr>
          <w:rFonts w:ascii="Arial" w:eastAsia="Arial" w:hAnsi="Arial"/>
          <w:sz w:val="16"/>
          <w:vertAlign w:val="superscript"/>
        </w:rPr>
      </w:pPr>
      <w:r>
        <w:rPr>
          <w:rFonts w:ascii="Arial" w:eastAsia="Arial" w:hAnsi="Arial"/>
          <w:sz w:val="11"/>
        </w:rPr>
        <w:t>http://c2.com/ppr/wiki/WikiPagesAboutWhatArePatterns/HaveThisPattern.html</w:t>
      </w:r>
    </w:p>
    <w:p w:rsidR="00AD019F" w:rsidRDefault="00AD019F" w:rsidP="00AD019F">
      <w:pPr>
        <w:spacing w:line="76" w:lineRule="exact"/>
        <w:rPr>
          <w:rFonts w:ascii="Arial" w:eastAsia="Arial" w:hAnsi="Arial"/>
          <w:sz w:val="16"/>
          <w:vertAlign w:val="superscript"/>
        </w:rPr>
      </w:pPr>
    </w:p>
    <w:p w:rsidR="00AD019F" w:rsidRDefault="00AD019F" w:rsidP="00AD019F">
      <w:pPr>
        <w:numPr>
          <w:ilvl w:val="0"/>
          <w:numId w:val="3"/>
        </w:numPr>
        <w:tabs>
          <w:tab w:val="left" w:pos="740"/>
        </w:tabs>
        <w:spacing w:line="184" w:lineRule="auto"/>
        <w:ind w:left="740" w:hanging="61"/>
        <w:rPr>
          <w:rFonts w:ascii="Arial" w:eastAsia="Arial" w:hAnsi="Arial"/>
          <w:sz w:val="16"/>
          <w:vertAlign w:val="superscript"/>
        </w:rPr>
      </w:pPr>
      <w:r>
        <w:rPr>
          <w:rFonts w:ascii="Arial" w:eastAsia="Arial" w:hAnsi="Arial"/>
          <w:sz w:val="11"/>
        </w:rPr>
        <w:t>https://tvtropes.org</w:t>
      </w:r>
    </w:p>
    <w:p w:rsidR="00AD019F" w:rsidRDefault="00AD019F" w:rsidP="00AD019F">
      <w:pPr>
        <w:spacing w:line="76" w:lineRule="exact"/>
        <w:rPr>
          <w:rFonts w:ascii="Arial" w:eastAsia="Arial" w:hAnsi="Arial"/>
          <w:sz w:val="16"/>
          <w:vertAlign w:val="superscript"/>
        </w:rPr>
      </w:pPr>
    </w:p>
    <w:p w:rsidR="00AD019F" w:rsidRDefault="00AD019F" w:rsidP="00AD019F">
      <w:pPr>
        <w:numPr>
          <w:ilvl w:val="0"/>
          <w:numId w:val="3"/>
        </w:numPr>
        <w:tabs>
          <w:tab w:val="left" w:pos="740"/>
        </w:tabs>
        <w:spacing w:line="184" w:lineRule="auto"/>
        <w:ind w:left="740" w:hanging="61"/>
        <w:rPr>
          <w:rFonts w:ascii="Arial" w:eastAsia="Arial" w:hAnsi="Arial"/>
          <w:sz w:val="16"/>
          <w:vertAlign w:val="superscript"/>
        </w:rPr>
      </w:pPr>
      <w:r>
        <w:rPr>
          <w:rFonts w:ascii="Arial" w:eastAsia="Arial" w:hAnsi="Arial"/>
          <w:sz w:val="11"/>
        </w:rPr>
        <w:t>https://tvtropes.org/pmwiki/pmwiki.php/Main/OrWasItADream</w:t>
      </w:r>
    </w:p>
    <w:p w:rsidR="00AD019F" w:rsidRDefault="00AD019F" w:rsidP="00AD019F">
      <w:pPr>
        <w:tabs>
          <w:tab w:val="left" w:pos="740"/>
        </w:tabs>
        <w:spacing w:line="184" w:lineRule="auto"/>
        <w:ind w:left="740" w:hanging="61"/>
        <w:rPr>
          <w:rFonts w:ascii="Arial" w:eastAsia="Arial" w:hAnsi="Arial"/>
          <w:sz w:val="16"/>
          <w:vertAlign w:val="superscript"/>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88" w:lineRule="exact"/>
        <w:rPr>
          <w:rFonts w:ascii="Times New Roman" w:eastAsia="Times New Roman" w:hAnsi="Times New Roman"/>
        </w:rPr>
      </w:pPr>
    </w:p>
    <w:p w:rsidR="00AD019F" w:rsidRDefault="00AD019F" w:rsidP="00AD019F">
      <w:pPr>
        <w:spacing w:line="0" w:lineRule="atLeast"/>
        <w:ind w:left="320"/>
        <w:rPr>
          <w:rFonts w:ascii="Arial" w:eastAsia="Arial" w:hAnsi="Arial"/>
          <w:sz w:val="23"/>
        </w:rPr>
      </w:pPr>
      <w:proofErr w:type="gramStart"/>
      <w:r>
        <w:rPr>
          <w:rFonts w:ascii="Arial" w:eastAsia="Arial" w:hAnsi="Arial"/>
          <w:sz w:val="23"/>
        </w:rPr>
        <w:t>vi</w:t>
      </w:r>
      <w:proofErr w:type="gramEnd"/>
    </w:p>
    <w:p w:rsidR="00AD019F" w:rsidRDefault="00AD019F" w:rsidP="00AD019F">
      <w:pPr>
        <w:spacing w:line="0" w:lineRule="atLeast"/>
        <w:ind w:left="320"/>
        <w:rPr>
          <w:rFonts w:ascii="Arial" w:eastAsia="Arial" w:hAnsi="Arial"/>
          <w:sz w:val="23"/>
        </w:rPr>
        <w:sectPr w:rsidR="00AD019F">
          <w:type w:val="continuous"/>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57" w:name="page11"/>
      <w:bookmarkEnd w:id="57"/>
    </w:p>
    <w:p w:rsidR="00AD019F" w:rsidRDefault="00AD019F" w:rsidP="00AD019F">
      <w:pPr>
        <w:spacing w:line="200" w:lineRule="exact"/>
        <w:rPr>
          <w:rFonts w:ascii="Times New Roman" w:eastAsia="Times New Roman" w:hAnsi="Times New Roman"/>
        </w:rPr>
      </w:pPr>
    </w:p>
    <w:p w:rsidR="00AD019F" w:rsidRDefault="00AD019F" w:rsidP="00AD019F">
      <w:pPr>
        <w:spacing w:line="330" w:lineRule="exact"/>
        <w:rPr>
          <w:rFonts w:ascii="Times New Roman" w:eastAsia="Times New Roman" w:hAnsi="Times New Roman"/>
        </w:rPr>
      </w:pPr>
    </w:p>
    <w:p w:rsidR="00AD019F" w:rsidRDefault="00AD019F" w:rsidP="00AD019F">
      <w:pPr>
        <w:spacing w:line="292" w:lineRule="auto"/>
        <w:ind w:left="920" w:right="346"/>
        <w:jc w:val="both"/>
        <w:rPr>
          <w:rFonts w:ascii="Arial" w:eastAsia="Arial" w:hAnsi="Arial"/>
          <w:sz w:val="23"/>
        </w:rPr>
      </w:pPr>
      <w:r>
        <w:rPr>
          <w:rFonts w:ascii="Arial" w:eastAsia="Arial" w:hAnsi="Arial"/>
          <w:sz w:val="23"/>
        </w:rPr>
        <w:t xml:space="preserve">Is it scientific? No. Is it correct? </w:t>
      </w:r>
      <w:proofErr w:type="gramStart"/>
      <w:r>
        <w:rPr>
          <w:rFonts w:ascii="Arial" w:eastAsia="Arial" w:hAnsi="Arial"/>
          <w:sz w:val="23"/>
        </w:rPr>
        <w:t>Almost certainly.</w:t>
      </w:r>
      <w:proofErr w:type="gramEnd"/>
      <w:r>
        <w:rPr>
          <w:rFonts w:ascii="Arial" w:eastAsia="Arial" w:hAnsi="Arial"/>
          <w:sz w:val="23"/>
        </w:rPr>
        <w:t xml:space="preserve"> </w:t>
      </w:r>
      <w:proofErr w:type="spellStart"/>
      <w:r>
        <w:rPr>
          <w:rFonts w:ascii="Arial" w:eastAsia="Arial" w:hAnsi="Arial"/>
          <w:sz w:val="23"/>
        </w:rPr>
        <w:t>TVTropes</w:t>
      </w:r>
      <w:proofErr w:type="spellEnd"/>
      <w:r>
        <w:rPr>
          <w:rFonts w:ascii="Arial" w:eastAsia="Arial" w:hAnsi="Arial"/>
          <w:sz w:val="23"/>
        </w:rPr>
        <w:t xml:space="preserve"> is a set of </w:t>
      </w:r>
      <w:r>
        <w:rPr>
          <w:rFonts w:ascii="Arial" w:eastAsia="Arial" w:hAnsi="Arial"/>
          <w:i/>
          <w:sz w:val="23"/>
        </w:rPr>
        <w:t xml:space="preserve">empirical patterns </w:t>
      </w:r>
      <w:r>
        <w:rPr>
          <w:rFonts w:ascii="Arial" w:eastAsia="Arial" w:hAnsi="Arial"/>
          <w:sz w:val="23"/>
        </w:rPr>
        <w:t>for how stories on TV and other media work. It’s really</w:t>
      </w:r>
      <w:r>
        <w:rPr>
          <w:rFonts w:ascii="Arial" w:eastAsia="Arial" w:hAnsi="Arial"/>
          <w:i/>
          <w:sz w:val="23"/>
        </w:rPr>
        <w:t xml:space="preserve"> </w:t>
      </w:r>
      <w:r>
        <w:rPr>
          <w:rFonts w:ascii="Arial" w:eastAsia="Arial" w:hAnsi="Arial"/>
          <w:sz w:val="23"/>
        </w:rPr>
        <w:t xml:space="preserve">useful, and </w:t>
      </w:r>
      <w:ins w:id="58" w:author="Error" w:date="2018-12-20T16:16:00Z">
        <w:r w:rsidR="00E262ED">
          <w:rPr>
            <w:rFonts w:ascii="Arial" w:eastAsia="Arial" w:hAnsi="Arial"/>
            <w:sz w:val="23"/>
          </w:rPr>
          <w:t xml:space="preserve">is </w:t>
        </w:r>
      </w:ins>
      <w:r>
        <w:rPr>
          <w:rFonts w:ascii="Arial" w:eastAsia="Arial" w:hAnsi="Arial"/>
          <w:sz w:val="23"/>
        </w:rPr>
        <w:t>a lot of fun. (Warning: it’s also incredibly addictive).</w:t>
      </w:r>
    </w:p>
    <w:p w:rsidR="00AD019F" w:rsidRDefault="00AD019F" w:rsidP="00AD019F">
      <w:pPr>
        <w:spacing w:line="59" w:lineRule="exact"/>
        <w:rPr>
          <w:rFonts w:ascii="Times New Roman" w:eastAsia="Times New Roman" w:hAnsi="Times New Roman"/>
        </w:rPr>
      </w:pPr>
    </w:p>
    <w:p w:rsidR="00AD019F" w:rsidRDefault="00AD019F" w:rsidP="00AD019F">
      <w:pPr>
        <w:spacing w:line="292" w:lineRule="auto"/>
        <w:ind w:left="920" w:right="346"/>
        <w:jc w:val="both"/>
        <w:rPr>
          <w:rFonts w:ascii="Arial" w:eastAsia="Arial" w:hAnsi="Arial"/>
          <w:sz w:val="23"/>
        </w:rPr>
      </w:pPr>
      <w:r>
        <w:rPr>
          <w:rFonts w:ascii="Arial" w:eastAsia="Arial" w:hAnsi="Arial"/>
          <w:sz w:val="23"/>
        </w:rPr>
        <w:t xml:space="preserve">In the same way, “Design Patterns: Elements of Reusable Object-Oriented Software4”, is a book detailing patterns of </w:t>
      </w:r>
      <w:r>
        <w:rPr>
          <w:rFonts w:ascii="Arial" w:eastAsia="Arial" w:hAnsi="Arial"/>
          <w:i/>
          <w:sz w:val="23"/>
        </w:rPr>
        <w:t>structure</w:t>
      </w:r>
      <w:r>
        <w:rPr>
          <w:rFonts w:ascii="Arial" w:eastAsia="Arial" w:hAnsi="Arial"/>
          <w:sz w:val="23"/>
        </w:rPr>
        <w:t xml:space="preserve"> within Object-Oriented programming, such as:</w:t>
      </w:r>
    </w:p>
    <w:p w:rsidR="00AD019F" w:rsidRDefault="00AD019F" w:rsidP="00AD019F">
      <w:pPr>
        <w:spacing w:line="200" w:lineRule="exact"/>
        <w:rPr>
          <w:rFonts w:ascii="Times New Roman" w:eastAsia="Times New Roman" w:hAnsi="Times New Roman"/>
        </w:rPr>
      </w:pPr>
    </w:p>
    <w:p w:rsidR="00AD019F" w:rsidRDefault="00AD019F" w:rsidP="00AD019F">
      <w:pPr>
        <w:spacing w:line="218" w:lineRule="exact"/>
        <w:rPr>
          <w:rFonts w:ascii="Times New Roman" w:eastAsia="Times New Roman" w:hAnsi="Times New Roman"/>
        </w:rPr>
      </w:pPr>
    </w:p>
    <w:p w:rsidR="00AD019F" w:rsidRDefault="00AD019F" w:rsidP="00AD019F">
      <w:pPr>
        <w:spacing w:line="268" w:lineRule="auto"/>
        <w:ind w:left="1500" w:right="926" w:firstLine="348"/>
        <w:jc w:val="both"/>
        <w:rPr>
          <w:rFonts w:ascii="Arial" w:eastAsia="Arial" w:hAnsi="Arial"/>
          <w:sz w:val="23"/>
        </w:rPr>
      </w:pPr>
      <w:r>
        <w:rPr>
          <w:rFonts w:ascii="Arial" w:eastAsia="Arial" w:hAnsi="Arial"/>
          <w:sz w:val="23"/>
        </w:rPr>
        <w:t xml:space="preserve">“[The] Adapter [pattern] allows classes with incompatible </w:t>
      </w:r>
      <w:ins w:id="59" w:author="Error" w:date="2018-12-20T16:16:00Z">
        <w:r w:rsidRPr="004048C1">
          <w:rPr>
            <w:rFonts w:ascii="Arial" w:eastAsia="Arial" w:hAnsi="Arial"/>
            <w:noProof/>
            <w:sz w:val="23"/>
          </w:rPr>
          <w:t>interfaces</w:t>
        </w:r>
      </w:ins>
      <w:del w:id="60" w:author="Error" w:date="2018-12-20T16:16:00Z">
        <w:r>
          <w:rPr>
            <w:rFonts w:ascii="Arial" w:eastAsia="Arial" w:hAnsi="Arial"/>
            <w:sz w:val="23"/>
          </w:rPr>
          <w:delText>in-terfaces</w:delText>
        </w:r>
      </w:del>
      <w:r>
        <w:rPr>
          <w:rFonts w:ascii="Arial" w:eastAsia="Arial" w:hAnsi="Arial"/>
          <w:sz w:val="23"/>
        </w:rPr>
        <w:t xml:space="preserve"> to work together by wrapping its own interface around that of an already existing class. . . ”</w:t>
      </w:r>
    </w:p>
    <w:p w:rsidR="00AD019F" w:rsidRDefault="00AD019F" w:rsidP="00AD019F">
      <w:pPr>
        <w:spacing w:line="1" w:lineRule="exact"/>
        <w:rPr>
          <w:rFonts w:ascii="Times New Roman" w:eastAsia="Times New Roman" w:hAnsi="Times New Roman"/>
        </w:rPr>
      </w:pPr>
    </w:p>
    <w:p w:rsidR="00AD019F" w:rsidRDefault="00AD019F" w:rsidP="00AD019F">
      <w:pPr>
        <w:spacing w:line="0" w:lineRule="atLeast"/>
        <w:ind w:left="5100"/>
        <w:rPr>
          <w:rFonts w:ascii="Arial" w:eastAsia="Arial" w:hAnsi="Arial"/>
          <w:sz w:val="23"/>
        </w:rPr>
      </w:pPr>
      <w:r>
        <w:rPr>
          <w:rFonts w:ascii="Arial" w:eastAsia="Arial" w:hAnsi="Arial"/>
          <w:sz w:val="23"/>
        </w:rPr>
        <w:t xml:space="preserve">—Design Patterns, </w:t>
      </w:r>
      <w:r>
        <w:rPr>
          <w:rFonts w:ascii="Arial" w:eastAsia="Arial" w:hAnsi="Arial"/>
          <w:i/>
          <w:sz w:val="23"/>
        </w:rPr>
        <w:t>Wikipedia</w:t>
      </w:r>
      <w:r>
        <w:rPr>
          <w:rFonts w:ascii="Arial" w:eastAsia="Arial" w:hAnsi="Arial"/>
          <w:sz w:val="23"/>
        </w:rPr>
        <w:t>5</w:t>
      </w:r>
    </w:p>
    <w:p w:rsidR="00AD019F" w:rsidRDefault="00AD019F" w:rsidP="00AD019F">
      <w:pPr>
        <w:spacing w:line="200" w:lineRule="exact"/>
        <w:rPr>
          <w:rFonts w:ascii="Times New Roman" w:eastAsia="Times New Roman" w:hAnsi="Times New Roman"/>
        </w:rPr>
      </w:pPr>
    </w:p>
    <w:p w:rsidR="00AD019F" w:rsidRDefault="00AD019F" w:rsidP="00AD019F">
      <w:pPr>
        <w:spacing w:line="213"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25"/>
        </w:rPr>
      </w:pPr>
      <w:r>
        <w:rPr>
          <w:rFonts w:ascii="Arial" w:eastAsia="Arial" w:hAnsi="Arial"/>
          <w:b/>
          <w:sz w:val="25"/>
        </w:rPr>
        <w:t xml:space="preserve">Patterns </w:t>
      </w:r>
      <w:proofErr w:type="gramStart"/>
      <w:r>
        <w:rPr>
          <w:rFonts w:ascii="Arial" w:eastAsia="Arial" w:hAnsi="Arial"/>
          <w:b/>
          <w:sz w:val="25"/>
        </w:rPr>
        <w:t>For</w:t>
      </w:r>
      <w:proofErr w:type="gramEnd"/>
      <w:r>
        <w:rPr>
          <w:rFonts w:ascii="Arial" w:eastAsia="Arial" w:hAnsi="Arial"/>
          <w:b/>
          <w:sz w:val="25"/>
        </w:rPr>
        <w:t xml:space="preserve"> Practitioners</w:t>
      </w:r>
    </w:p>
    <w:p w:rsidR="00AD019F" w:rsidRDefault="00AD019F" w:rsidP="00AD019F">
      <w:pPr>
        <w:spacing w:line="190" w:lineRule="exact"/>
        <w:rPr>
          <w:rFonts w:ascii="Times New Roman" w:eastAsia="Times New Roman" w:hAnsi="Times New Roman"/>
        </w:rPr>
      </w:pPr>
    </w:p>
    <w:p w:rsidR="00AD019F" w:rsidRDefault="00AD019F" w:rsidP="00AD019F">
      <w:pPr>
        <w:spacing w:line="282" w:lineRule="auto"/>
        <w:ind w:left="920" w:right="346"/>
        <w:jc w:val="both"/>
        <w:rPr>
          <w:rFonts w:ascii="Arial" w:eastAsia="Arial" w:hAnsi="Arial"/>
          <w:sz w:val="23"/>
        </w:rPr>
      </w:pPr>
      <w:r>
        <w:rPr>
          <w:rFonts w:ascii="Arial" w:eastAsia="Arial" w:hAnsi="Arial"/>
          <w:sz w:val="23"/>
        </w:rPr>
        <w:t xml:space="preserve">Design Patterns </w:t>
      </w:r>
      <w:ins w:id="61" w:author="Error" w:date="2018-12-20T16:16:00Z">
        <w:r w:rsidR="00E262ED">
          <w:rPr>
            <w:rFonts w:ascii="Arial" w:eastAsia="Arial" w:hAnsi="Arial"/>
            <w:sz w:val="23"/>
          </w:rPr>
          <w:t>aims</w:t>
        </w:r>
      </w:ins>
      <w:del w:id="62" w:author="Error" w:date="2018-12-20T16:16:00Z">
        <w:r>
          <w:rPr>
            <w:rFonts w:ascii="Arial" w:eastAsia="Arial" w:hAnsi="Arial"/>
            <w:sz w:val="23"/>
          </w:rPr>
          <w:delText>aimed</w:delText>
        </w:r>
      </w:del>
      <w:r>
        <w:rPr>
          <w:rFonts w:ascii="Arial" w:eastAsia="Arial" w:hAnsi="Arial"/>
          <w:sz w:val="23"/>
        </w:rPr>
        <w:t xml:space="preserve"> to be a set of </w:t>
      </w:r>
      <w:r>
        <w:rPr>
          <w:rFonts w:ascii="Arial" w:eastAsia="Arial" w:hAnsi="Arial"/>
          <w:i/>
          <w:sz w:val="23"/>
        </w:rPr>
        <w:t>useful</w:t>
      </w:r>
      <w:r>
        <w:rPr>
          <w:rFonts w:ascii="Arial" w:eastAsia="Arial" w:hAnsi="Arial"/>
          <w:sz w:val="23"/>
        </w:rPr>
        <w:t xml:space="preserve"> patterns which practitioners could use in their software to achieve certain goals. “I have this pattern” was a phrase used to describe how they had seen a certain set of constraints before, and how they had solved it in software.</w:t>
      </w:r>
    </w:p>
    <w:p w:rsidR="00AD019F" w:rsidRDefault="00AD019F" w:rsidP="00AD019F">
      <w:pPr>
        <w:spacing w:line="70" w:lineRule="exact"/>
        <w:rPr>
          <w:rFonts w:ascii="Times New Roman" w:eastAsia="Times New Roman" w:hAnsi="Times New Roman"/>
        </w:rPr>
      </w:pPr>
    </w:p>
    <w:p w:rsidR="00AD019F" w:rsidRDefault="00AD019F" w:rsidP="00AD019F">
      <w:pPr>
        <w:spacing w:line="282" w:lineRule="auto"/>
        <w:ind w:left="920" w:right="346"/>
        <w:jc w:val="both"/>
        <w:rPr>
          <w:rFonts w:ascii="Arial" w:eastAsia="Arial" w:hAnsi="Arial"/>
          <w:sz w:val="23"/>
        </w:rPr>
      </w:pPr>
      <w:r>
        <w:rPr>
          <w:rFonts w:ascii="Arial" w:eastAsia="Arial" w:hAnsi="Arial"/>
          <w:sz w:val="23"/>
        </w:rPr>
        <w:t>This book was a set of experts handing down their battle-tested practices for other developers to use, and, whether you like patterns or not, knowing them is an important part of being a software developer, as you will see them used everywhere you go and probably use them yourself.</w:t>
      </w:r>
    </w:p>
    <w:p w:rsidR="00AD019F" w:rsidRDefault="00AD019F" w:rsidP="00AD019F">
      <w:pPr>
        <w:spacing w:line="70" w:lineRule="exact"/>
        <w:rPr>
          <w:rFonts w:ascii="Times New Roman" w:eastAsia="Times New Roman" w:hAnsi="Times New Roman"/>
        </w:rPr>
      </w:pPr>
    </w:p>
    <w:p w:rsidR="00AD019F" w:rsidRDefault="00AD019F" w:rsidP="00AD019F">
      <w:pPr>
        <w:spacing w:line="292" w:lineRule="auto"/>
        <w:ind w:left="920" w:right="346"/>
        <w:jc w:val="both"/>
        <w:rPr>
          <w:rFonts w:ascii="Arial" w:eastAsia="Arial" w:hAnsi="Arial"/>
          <w:sz w:val="23"/>
        </w:rPr>
      </w:pPr>
      <w:r>
        <w:rPr>
          <w:rFonts w:ascii="Arial" w:eastAsia="Arial" w:hAnsi="Arial"/>
          <w:sz w:val="23"/>
        </w:rPr>
        <w:t xml:space="preserve">In the same way, Risk-First aims to be a set of </w:t>
      </w:r>
      <w:r>
        <w:rPr>
          <w:rFonts w:ascii="Arial" w:eastAsia="Arial" w:hAnsi="Arial"/>
          <w:i/>
          <w:sz w:val="23"/>
        </w:rPr>
        <w:t>Patterns for Software Risk</w:t>
      </w:r>
      <w:r>
        <w:rPr>
          <w:rFonts w:ascii="Arial" w:eastAsia="Arial" w:hAnsi="Arial"/>
          <w:sz w:val="23"/>
        </w:rPr>
        <w:t>. Hopefully</w:t>
      </w:r>
      <w:ins w:id="63" w:author="Error" w:date="2018-12-20T16:16:00Z">
        <w:r w:rsidR="004048C1">
          <w:rPr>
            <w:rFonts w:ascii="Arial" w:eastAsia="Arial" w:hAnsi="Arial"/>
            <w:noProof/>
            <w:sz w:val="23"/>
          </w:rPr>
          <w:t>,</w:t>
        </w:r>
      </w:ins>
      <w:r>
        <w:rPr>
          <w:rFonts w:ascii="Arial" w:eastAsia="Arial" w:hAnsi="Arial"/>
          <w:sz w:val="23"/>
        </w:rPr>
        <w:t xml:space="preserve"> after reading this book, you will see where risk hides in software projects, and have a name for it when you see it.</w:t>
      </w:r>
    </w:p>
    <w:p w:rsidR="00AD019F" w:rsidRDefault="00AD019F" w:rsidP="00AD019F">
      <w:pPr>
        <w:spacing w:line="295"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25"/>
        </w:rPr>
      </w:pPr>
      <w:r>
        <w:rPr>
          <w:rFonts w:ascii="Arial" w:eastAsia="Arial" w:hAnsi="Arial"/>
          <w:b/>
          <w:sz w:val="25"/>
        </w:rPr>
        <w:t>Towards a “Periodic Table”</w:t>
      </w:r>
    </w:p>
    <w:p w:rsidR="00AD019F" w:rsidRDefault="00AD019F" w:rsidP="00AD019F">
      <w:pPr>
        <w:spacing w:line="190" w:lineRule="exact"/>
        <w:rPr>
          <w:rFonts w:ascii="Times New Roman" w:eastAsia="Times New Roman" w:hAnsi="Times New Roman"/>
        </w:rPr>
      </w:pPr>
    </w:p>
    <w:p w:rsidR="00AD019F" w:rsidRDefault="00AD019F" w:rsidP="00AD019F">
      <w:pPr>
        <w:spacing w:line="292" w:lineRule="auto"/>
        <w:ind w:left="920" w:right="346"/>
        <w:jc w:val="both"/>
        <w:rPr>
          <w:rFonts w:ascii="Arial" w:eastAsia="Arial" w:hAnsi="Arial"/>
          <w:sz w:val="23"/>
        </w:rPr>
      </w:pPr>
      <w:r>
        <w:rPr>
          <w:rFonts w:ascii="Arial" w:eastAsia="Arial" w:hAnsi="Arial"/>
          <w:sz w:val="23"/>
        </w:rPr>
        <w:t>In the latter chapters of “The Menagerie”</w:t>
      </w:r>
      <w:ins w:id="64" w:author="Error" w:date="2018-12-20T16:16:00Z">
        <w:r w:rsidR="004048C1">
          <w:rPr>
            <w:rFonts w:ascii="Arial" w:eastAsia="Arial" w:hAnsi="Arial"/>
            <w:sz w:val="23"/>
          </w:rPr>
          <w:t>,</w:t>
        </w:r>
      </w:ins>
      <w:r>
        <w:rPr>
          <w:rFonts w:ascii="Arial" w:eastAsia="Arial" w:hAnsi="Arial"/>
          <w:sz w:val="23"/>
        </w:rPr>
        <w:t xml:space="preserve"> we try to assemble these risk patterns into a cohesive whole. Projects fail because of risks, and risks arise from predictable sources.</w:t>
      </w:r>
    </w:p>
    <w:p w:rsidR="00AD019F" w:rsidRDefault="00AD019F" w:rsidP="00AD019F">
      <w:pPr>
        <w:spacing w:line="295"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25"/>
        </w:rPr>
      </w:pPr>
      <w:r>
        <w:rPr>
          <w:rFonts w:ascii="Arial" w:eastAsia="Arial" w:hAnsi="Arial"/>
          <w:b/>
          <w:sz w:val="25"/>
        </w:rPr>
        <w:t>What This is Not</w:t>
      </w:r>
    </w:p>
    <w:p w:rsidR="00AD019F" w:rsidRDefault="00AD019F" w:rsidP="00AD019F">
      <w:pPr>
        <w:spacing w:line="190" w:lineRule="exact"/>
        <w:rPr>
          <w:rFonts w:ascii="Times New Roman" w:eastAsia="Times New Roman" w:hAnsi="Times New Roman"/>
        </w:rPr>
      </w:pPr>
    </w:p>
    <w:p w:rsidR="00AD019F" w:rsidRDefault="00AD019F" w:rsidP="00AD019F">
      <w:pPr>
        <w:spacing w:line="292" w:lineRule="auto"/>
        <w:ind w:left="920" w:right="346"/>
        <w:jc w:val="both"/>
        <w:rPr>
          <w:rFonts w:ascii="Arial" w:eastAsia="Arial" w:hAnsi="Arial"/>
          <w:sz w:val="23"/>
        </w:rPr>
      </w:pPr>
      <w:r>
        <w:rPr>
          <w:rFonts w:ascii="Arial" w:eastAsia="Arial" w:hAnsi="Arial"/>
          <w:sz w:val="23"/>
        </w:rPr>
        <w:t>This is not intended to be a rigorous</w:t>
      </w:r>
      <w:del w:id="65" w:author="Error" w:date="2018-12-20T16:16:00Z">
        <w:r>
          <w:rPr>
            <w:rFonts w:ascii="Arial" w:eastAsia="Arial" w:hAnsi="Arial"/>
            <w:sz w:val="23"/>
          </w:rPr>
          <w:delText>ly</w:delText>
        </w:r>
      </w:del>
      <w:r>
        <w:rPr>
          <w:rFonts w:ascii="Arial" w:eastAsia="Arial" w:hAnsi="Arial"/>
          <w:sz w:val="23"/>
        </w:rPr>
        <w:t xml:space="preserve"> scientific work: I don’t believe it’s </w:t>
      </w:r>
      <w:ins w:id="66" w:author="Error" w:date="2018-12-20T16:16:00Z">
        <w:r w:rsidRPr="004048C1">
          <w:rPr>
            <w:rFonts w:ascii="Arial" w:eastAsia="Arial" w:hAnsi="Arial"/>
            <w:noProof/>
            <w:sz w:val="23"/>
          </w:rPr>
          <w:t>possible</w:t>
        </w:r>
      </w:ins>
      <w:del w:id="67" w:author="Error" w:date="2018-12-20T16:16:00Z">
        <w:r>
          <w:rPr>
            <w:rFonts w:ascii="Arial" w:eastAsia="Arial" w:hAnsi="Arial"/>
            <w:sz w:val="23"/>
          </w:rPr>
          <w:delText>pos-sible</w:delText>
        </w:r>
      </w:del>
      <w:r>
        <w:rPr>
          <w:rFonts w:ascii="Arial" w:eastAsia="Arial" w:hAnsi="Arial"/>
          <w:sz w:val="23"/>
        </w:rPr>
        <w:t xml:space="preserve"> to objectively analyze a field like software development in any </w:t>
      </w:r>
      <w:ins w:id="68" w:author="Error" w:date="2018-12-20T16:16:00Z">
        <w:r w:rsidRPr="004048C1">
          <w:rPr>
            <w:rFonts w:ascii="Arial" w:eastAsia="Arial" w:hAnsi="Arial"/>
            <w:noProof/>
            <w:sz w:val="23"/>
          </w:rPr>
          <w:t>meaningful</w:t>
        </w:r>
        <w:r>
          <w:rPr>
            <w:rFonts w:ascii="Arial" w:eastAsia="Arial" w:hAnsi="Arial"/>
            <w:sz w:val="23"/>
          </w:rPr>
          <w:t>,</w:t>
        </w:r>
      </w:ins>
      <w:del w:id="69" w:author="Error" w:date="2018-12-20T16:16:00Z">
        <w:r>
          <w:rPr>
            <w:rFonts w:ascii="Arial" w:eastAsia="Arial" w:hAnsi="Arial"/>
            <w:sz w:val="23"/>
          </w:rPr>
          <w:delText>mean-ingful,</w:delText>
        </w:r>
      </w:del>
      <w:r>
        <w:rPr>
          <w:rFonts w:ascii="Arial" w:eastAsia="Arial" w:hAnsi="Arial"/>
          <w:sz w:val="23"/>
        </w:rPr>
        <w:t xml:space="preserve"> statistically significant way. (For one, things just change too fast.)</w:t>
      </w:r>
    </w:p>
    <w:p w:rsidR="00AD019F" w:rsidRDefault="00AD019F" w:rsidP="00AD019F">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62336" behindDoc="1" locked="0" layoutInCell="1" allowOverlap="1">
            <wp:simplePos x="0" y="0"/>
            <wp:positionH relativeFrom="column">
              <wp:posOffset>581025</wp:posOffset>
            </wp:positionH>
            <wp:positionV relativeFrom="paragraph">
              <wp:posOffset>80645</wp:posOffset>
            </wp:positionV>
            <wp:extent cx="1972310" cy="50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972310" cy="5080"/>
                    </a:xfrm>
                    <a:prstGeom prst="rect">
                      <a:avLst/>
                    </a:prstGeom>
                    <a:noFill/>
                  </pic:spPr>
                </pic:pic>
              </a:graphicData>
            </a:graphic>
          </wp:anchor>
        </w:drawing>
      </w:r>
    </w:p>
    <w:p w:rsidR="00AD019F" w:rsidRDefault="00AD019F" w:rsidP="00AD019F">
      <w:pPr>
        <w:spacing w:line="155" w:lineRule="exact"/>
        <w:rPr>
          <w:rFonts w:ascii="Times New Roman" w:eastAsia="Times New Roman" w:hAnsi="Times New Roman"/>
        </w:rPr>
      </w:pPr>
    </w:p>
    <w:p w:rsidR="00AD019F" w:rsidRDefault="00AD019F" w:rsidP="00AD019F">
      <w:pPr>
        <w:numPr>
          <w:ilvl w:val="0"/>
          <w:numId w:val="4"/>
        </w:numPr>
        <w:tabs>
          <w:tab w:val="left" w:pos="1340"/>
        </w:tabs>
        <w:spacing w:line="0" w:lineRule="atLeast"/>
        <w:ind w:left="1340" w:hanging="67"/>
        <w:rPr>
          <w:rFonts w:ascii="Arial" w:eastAsia="Arial" w:hAnsi="Arial"/>
          <w:sz w:val="18"/>
          <w:vertAlign w:val="superscript"/>
        </w:rPr>
      </w:pPr>
      <w:r>
        <w:rPr>
          <w:rFonts w:ascii="Arial" w:eastAsia="Arial" w:hAnsi="Arial"/>
          <w:sz w:val="13"/>
        </w:rPr>
        <w:t>http://amzn.eu/d/3cOwTkH</w:t>
      </w:r>
    </w:p>
    <w:p w:rsidR="00AD019F" w:rsidRDefault="00AD019F" w:rsidP="00AD019F">
      <w:pPr>
        <w:spacing w:line="76" w:lineRule="exact"/>
        <w:rPr>
          <w:rFonts w:ascii="Arial" w:eastAsia="Arial" w:hAnsi="Arial"/>
          <w:sz w:val="18"/>
          <w:vertAlign w:val="superscript"/>
        </w:rPr>
      </w:pPr>
    </w:p>
    <w:p w:rsidR="00AD019F" w:rsidRDefault="00AD019F" w:rsidP="00AD019F">
      <w:pPr>
        <w:numPr>
          <w:ilvl w:val="0"/>
          <w:numId w:val="4"/>
        </w:numPr>
        <w:tabs>
          <w:tab w:val="left" w:pos="1340"/>
        </w:tabs>
        <w:spacing w:line="184" w:lineRule="auto"/>
        <w:ind w:left="1340" w:hanging="67"/>
        <w:rPr>
          <w:rFonts w:ascii="Arial" w:eastAsia="Arial" w:hAnsi="Arial"/>
          <w:sz w:val="16"/>
          <w:vertAlign w:val="superscript"/>
        </w:rPr>
      </w:pPr>
      <w:r>
        <w:rPr>
          <w:rFonts w:ascii="Arial" w:eastAsia="Arial" w:hAnsi="Arial"/>
          <w:sz w:val="11"/>
        </w:rPr>
        <w:t>https://en.wikipedia.org/wiki/Design_Patterns</w:t>
      </w:r>
    </w:p>
    <w:p w:rsidR="00AD019F" w:rsidRDefault="00AD019F" w:rsidP="00AD019F">
      <w:pPr>
        <w:tabs>
          <w:tab w:val="left" w:pos="1340"/>
        </w:tabs>
        <w:spacing w:line="184" w:lineRule="auto"/>
        <w:ind w:left="1340" w:hanging="67"/>
        <w:rPr>
          <w:rFonts w:ascii="Arial" w:eastAsia="Arial" w:hAnsi="Arial"/>
          <w:sz w:val="16"/>
          <w:vertAlign w:val="superscript"/>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88" w:lineRule="exact"/>
        <w:rPr>
          <w:rFonts w:ascii="Times New Roman" w:eastAsia="Times New Roman" w:hAnsi="Times New Roman"/>
        </w:rPr>
      </w:pPr>
    </w:p>
    <w:p w:rsidR="00AD019F" w:rsidRDefault="00AD019F" w:rsidP="00AD019F">
      <w:pPr>
        <w:spacing w:line="0" w:lineRule="atLeast"/>
        <w:ind w:left="8420"/>
        <w:rPr>
          <w:rFonts w:ascii="Arial" w:eastAsia="Arial" w:hAnsi="Arial"/>
          <w:sz w:val="23"/>
        </w:rPr>
      </w:pPr>
      <w:proofErr w:type="gramStart"/>
      <w:r>
        <w:rPr>
          <w:rFonts w:ascii="Arial" w:eastAsia="Arial" w:hAnsi="Arial"/>
          <w:sz w:val="23"/>
        </w:rPr>
        <w:t>vii</w:t>
      </w:r>
      <w:proofErr w:type="gramEnd"/>
    </w:p>
    <w:p w:rsidR="00AD019F" w:rsidRDefault="00AD019F" w:rsidP="00AD019F">
      <w:pPr>
        <w:spacing w:line="0" w:lineRule="atLeast"/>
        <w:ind w:left="8420"/>
        <w:rPr>
          <w:rFonts w:ascii="Arial" w:eastAsia="Arial" w:hAnsi="Arial"/>
          <w:sz w:val="23"/>
        </w:rPr>
        <w:sectPr w:rsidR="00AD019F">
          <w:type w:val="continuous"/>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70" w:name="page12"/>
      <w:bookmarkEnd w:id="70"/>
    </w:p>
    <w:p w:rsidR="00AD019F" w:rsidRDefault="00AD019F" w:rsidP="00AD019F">
      <w:pPr>
        <w:spacing w:line="200" w:lineRule="exact"/>
        <w:rPr>
          <w:rFonts w:ascii="Times New Roman" w:eastAsia="Times New Roman" w:hAnsi="Times New Roman"/>
        </w:rPr>
      </w:pPr>
    </w:p>
    <w:p w:rsidR="00AD019F" w:rsidRDefault="00AD019F" w:rsidP="00AD019F">
      <w:pPr>
        <w:spacing w:line="330" w:lineRule="exact"/>
        <w:rPr>
          <w:rFonts w:ascii="Times New Roman" w:eastAsia="Times New Roman" w:hAnsi="Times New Roman"/>
        </w:rPr>
      </w:pPr>
    </w:p>
    <w:p w:rsidR="00AD019F" w:rsidRDefault="00AD019F" w:rsidP="00AD019F">
      <w:pPr>
        <w:spacing w:line="292" w:lineRule="auto"/>
        <w:ind w:left="320" w:right="946"/>
        <w:jc w:val="both"/>
        <w:rPr>
          <w:rFonts w:ascii="Arial" w:eastAsia="Arial" w:hAnsi="Arial"/>
          <w:sz w:val="23"/>
        </w:rPr>
      </w:pPr>
      <w:r>
        <w:rPr>
          <w:rFonts w:ascii="Arial" w:eastAsia="Arial" w:hAnsi="Arial"/>
          <w:sz w:val="23"/>
        </w:rPr>
        <w:t xml:space="preserve">Neither is this site </w:t>
      </w:r>
      <w:del w:id="71" w:author="Error" w:date="2018-12-20T16:16:00Z">
        <w:r>
          <w:rPr>
            <w:rFonts w:ascii="Arial" w:eastAsia="Arial" w:hAnsi="Arial"/>
            <w:sz w:val="23"/>
          </w:rPr>
          <w:delText xml:space="preserve">isn’t </w:delText>
        </w:r>
      </w:del>
      <w:r>
        <w:rPr>
          <w:rFonts w:ascii="Arial" w:eastAsia="Arial" w:hAnsi="Arial"/>
          <w:sz w:val="23"/>
        </w:rPr>
        <w:t>going to be an exhaustive guide of every possible software development practice and methodology. That would just be too long and tedious.</w:t>
      </w:r>
    </w:p>
    <w:p w:rsidR="00AD019F" w:rsidRDefault="00AD019F" w:rsidP="00AD019F">
      <w:pPr>
        <w:spacing w:line="39" w:lineRule="exact"/>
        <w:rPr>
          <w:rFonts w:ascii="Times New Roman" w:eastAsia="Times New Roman" w:hAnsi="Times New Roman"/>
        </w:rPr>
      </w:pPr>
    </w:p>
    <w:p w:rsidR="00AD019F" w:rsidRDefault="00AD019F" w:rsidP="00AD019F">
      <w:pPr>
        <w:spacing w:line="277" w:lineRule="auto"/>
        <w:ind w:left="320" w:right="946"/>
        <w:jc w:val="both"/>
        <w:rPr>
          <w:rFonts w:ascii="Arial" w:eastAsia="Arial" w:hAnsi="Arial"/>
          <w:sz w:val="23"/>
        </w:rPr>
      </w:pPr>
      <w:r>
        <w:rPr>
          <w:rFonts w:ascii="Arial" w:eastAsia="Arial" w:hAnsi="Arial"/>
          <w:sz w:val="23"/>
        </w:rPr>
        <w:t xml:space="preserve">Neither is this really a practitioner’s guide to using any particular </w:t>
      </w:r>
      <w:ins w:id="72" w:author="Error" w:date="2018-12-20T16:16:00Z">
        <w:r w:rsidRPr="004048C1">
          <w:rPr>
            <w:rFonts w:ascii="Arial" w:eastAsia="Arial" w:hAnsi="Arial"/>
            <w:noProof/>
            <w:sz w:val="23"/>
          </w:rPr>
          <w:t>methodology</w:t>
        </w:r>
        <w:r>
          <w:rPr>
            <w:rFonts w:ascii="Arial" w:eastAsia="Arial" w:hAnsi="Arial"/>
            <w:sz w:val="23"/>
          </w:rPr>
          <w:t>:</w:t>
        </w:r>
      </w:ins>
      <w:del w:id="73" w:author="Error" w:date="2018-12-20T16:16:00Z">
        <w:r>
          <w:rPr>
            <w:rFonts w:ascii="Arial" w:eastAsia="Arial" w:hAnsi="Arial"/>
            <w:sz w:val="23"/>
          </w:rPr>
          <w:delText>method-ology:</w:delText>
        </w:r>
      </w:del>
      <w:r>
        <w:rPr>
          <w:rFonts w:ascii="Arial" w:eastAsia="Arial" w:hAnsi="Arial"/>
          <w:sz w:val="23"/>
        </w:rPr>
        <w:t xml:space="preserve"> If you’ve come here to learn the best way to do Retrospectives, then you’re in the wrong place. There are plenty of places you can find that </w:t>
      </w:r>
      <w:ins w:id="74" w:author="Error" w:date="2018-12-20T16:16:00Z">
        <w:r w:rsidRPr="004048C1">
          <w:rPr>
            <w:rFonts w:ascii="Arial" w:eastAsia="Arial" w:hAnsi="Arial"/>
            <w:noProof/>
            <w:sz w:val="23"/>
          </w:rPr>
          <w:t>information</w:t>
        </w:r>
      </w:ins>
      <w:del w:id="75" w:author="Error" w:date="2018-12-20T16:16:00Z">
        <w:r>
          <w:rPr>
            <w:rFonts w:ascii="Arial" w:eastAsia="Arial" w:hAnsi="Arial"/>
            <w:sz w:val="23"/>
          </w:rPr>
          <w:delText>infor-mation</w:delText>
        </w:r>
      </w:del>
      <w:r>
        <w:rPr>
          <w:rFonts w:ascii="Arial" w:eastAsia="Arial" w:hAnsi="Arial"/>
          <w:sz w:val="23"/>
        </w:rPr>
        <w:t xml:space="preserve"> already. Where possible, this site will link to or reference concepts on Wikipedia or the wider internet for further reading on each subject.</w:t>
      </w:r>
    </w:p>
    <w:p w:rsidR="00AD019F" w:rsidRDefault="00AD019F" w:rsidP="00AD019F">
      <w:pPr>
        <w:spacing w:line="306" w:lineRule="exact"/>
        <w:rPr>
          <w:rFonts w:ascii="Times New Roman" w:eastAsia="Times New Roman" w:hAnsi="Times New Roman"/>
        </w:rPr>
      </w:pPr>
    </w:p>
    <w:p w:rsidR="00AD019F" w:rsidRDefault="00AD019F" w:rsidP="00AD019F">
      <w:pPr>
        <w:spacing w:line="0" w:lineRule="atLeast"/>
        <w:ind w:left="320"/>
        <w:rPr>
          <w:rFonts w:ascii="Arial" w:eastAsia="Arial" w:hAnsi="Arial"/>
          <w:b/>
          <w:sz w:val="31"/>
        </w:rPr>
      </w:pPr>
      <w:r>
        <w:rPr>
          <w:rFonts w:ascii="Arial" w:eastAsia="Arial" w:hAnsi="Arial"/>
          <w:b/>
          <w:sz w:val="31"/>
        </w:rPr>
        <w:t>Who</w:t>
      </w:r>
    </w:p>
    <w:p w:rsidR="00AD019F" w:rsidRDefault="00AD019F" w:rsidP="00AD019F">
      <w:pPr>
        <w:spacing w:line="250" w:lineRule="exact"/>
        <w:rPr>
          <w:rFonts w:ascii="Times New Roman" w:eastAsia="Times New Roman" w:hAnsi="Times New Roman"/>
        </w:rPr>
      </w:pPr>
    </w:p>
    <w:p w:rsidR="00AD019F" w:rsidRDefault="00AD019F" w:rsidP="00AD019F">
      <w:pPr>
        <w:spacing w:line="324" w:lineRule="auto"/>
        <w:ind w:left="320" w:right="946"/>
        <w:jc w:val="both"/>
        <w:rPr>
          <w:rFonts w:ascii="Arial" w:eastAsia="Arial" w:hAnsi="Arial"/>
          <w:sz w:val="23"/>
        </w:rPr>
      </w:pPr>
      <w:r>
        <w:rPr>
          <w:rFonts w:ascii="Arial" w:eastAsia="Arial" w:hAnsi="Arial"/>
          <w:sz w:val="23"/>
        </w:rPr>
        <w:t>This work is intended to be read by people who work on software projects, and especially those who are involved in managing software projects.</w:t>
      </w:r>
    </w:p>
    <w:p w:rsidR="00AD019F" w:rsidRDefault="00AD019F" w:rsidP="00AD019F">
      <w:pPr>
        <w:spacing w:line="2" w:lineRule="exact"/>
        <w:rPr>
          <w:rFonts w:ascii="Times New Roman" w:eastAsia="Times New Roman" w:hAnsi="Times New Roman"/>
        </w:rPr>
      </w:pPr>
    </w:p>
    <w:p w:rsidR="00AD019F" w:rsidRDefault="00AD019F" w:rsidP="00AD019F">
      <w:pPr>
        <w:spacing w:line="292" w:lineRule="auto"/>
        <w:ind w:left="320" w:right="946"/>
        <w:jc w:val="both"/>
        <w:rPr>
          <w:rFonts w:ascii="Arial" w:eastAsia="Arial" w:hAnsi="Arial"/>
          <w:sz w:val="23"/>
        </w:rPr>
      </w:pPr>
      <w:r>
        <w:rPr>
          <w:rFonts w:ascii="Arial" w:eastAsia="Arial" w:hAnsi="Arial"/>
          <w:sz w:val="23"/>
        </w:rPr>
        <w:t>If you work collaboratively with other people in a software process, you should find Risk-First a useful lexicon of terms to help describe the risks you face.</w:t>
      </w:r>
    </w:p>
    <w:p w:rsidR="00AD019F" w:rsidRDefault="00AD019F" w:rsidP="00AD019F">
      <w:pPr>
        <w:spacing w:line="39" w:lineRule="exact"/>
        <w:rPr>
          <w:rFonts w:ascii="Times New Roman" w:eastAsia="Times New Roman" w:hAnsi="Times New Roman"/>
        </w:rPr>
      </w:pPr>
    </w:p>
    <w:p w:rsidR="00AD019F" w:rsidRDefault="00AD019F" w:rsidP="00AD019F">
      <w:pPr>
        <w:spacing w:line="339" w:lineRule="auto"/>
        <w:ind w:left="320" w:right="946"/>
        <w:jc w:val="both"/>
        <w:rPr>
          <w:rFonts w:ascii="Arial" w:eastAsia="Arial" w:hAnsi="Arial"/>
          <w:sz w:val="22"/>
        </w:rPr>
      </w:pPr>
      <w:r>
        <w:rPr>
          <w:rFonts w:ascii="Arial" w:eastAsia="Arial" w:hAnsi="Arial"/>
          <w:sz w:val="22"/>
        </w:rPr>
        <w:t xml:space="preserve">But here’s a warning: This is going to be a depressing book to read. It is book one of a two-book series, but in </w:t>
      </w:r>
      <w:r>
        <w:rPr>
          <w:rFonts w:ascii="Arial" w:eastAsia="Arial" w:hAnsi="Arial"/>
          <w:b/>
          <w:sz w:val="22"/>
        </w:rPr>
        <w:t>Book One</w:t>
      </w:r>
      <w:ins w:id="76" w:author="Error" w:date="2018-12-20T16:16:00Z">
        <w:r w:rsidR="00387493">
          <w:rPr>
            <w:rFonts w:ascii="Arial" w:eastAsia="Arial" w:hAnsi="Arial"/>
            <w:b/>
            <w:sz w:val="22"/>
          </w:rPr>
          <w:t>,</w:t>
        </w:r>
      </w:ins>
      <w:r>
        <w:rPr>
          <w:rFonts w:ascii="Arial" w:eastAsia="Arial" w:hAnsi="Arial"/>
          <w:sz w:val="22"/>
        </w:rPr>
        <w:t xml:space="preserve"> you only get to meet the bad guy.</w:t>
      </w:r>
    </w:p>
    <w:p w:rsidR="00AD019F" w:rsidRDefault="00AD019F" w:rsidP="00AD019F">
      <w:pPr>
        <w:spacing w:line="1" w:lineRule="exact"/>
        <w:rPr>
          <w:rFonts w:ascii="Times New Roman" w:eastAsia="Times New Roman" w:hAnsi="Times New Roman"/>
        </w:rPr>
      </w:pPr>
    </w:p>
    <w:p w:rsidR="00AD019F" w:rsidRDefault="00AD019F" w:rsidP="00AD019F">
      <w:pPr>
        <w:spacing w:line="282" w:lineRule="auto"/>
        <w:ind w:left="320" w:right="946"/>
        <w:jc w:val="both"/>
        <w:rPr>
          <w:rFonts w:ascii="Arial" w:eastAsia="Arial" w:hAnsi="Arial"/>
          <w:sz w:val="23"/>
        </w:rPr>
      </w:pPr>
      <w:r>
        <w:rPr>
          <w:rFonts w:ascii="Arial" w:eastAsia="Arial" w:hAnsi="Arial"/>
          <w:sz w:val="23"/>
        </w:rPr>
        <w:t xml:space="preserve">While </w:t>
      </w:r>
      <w:r>
        <w:rPr>
          <w:rFonts w:ascii="Arial" w:eastAsia="Arial" w:hAnsi="Arial"/>
          <w:b/>
          <w:sz w:val="23"/>
        </w:rPr>
        <w:t xml:space="preserve">Book </w:t>
      </w:r>
      <w:proofErr w:type="gramStart"/>
      <w:r>
        <w:rPr>
          <w:rFonts w:ascii="Arial" w:eastAsia="Arial" w:hAnsi="Arial"/>
          <w:b/>
          <w:sz w:val="23"/>
        </w:rPr>
        <w:t>Two</w:t>
      </w:r>
      <w:proofErr w:type="gramEnd"/>
      <w:r>
        <w:rPr>
          <w:rFonts w:ascii="Arial" w:eastAsia="Arial" w:hAnsi="Arial"/>
          <w:sz w:val="23"/>
        </w:rPr>
        <w:t xml:space="preserve"> is all about </w:t>
      </w:r>
      <w:r>
        <w:rPr>
          <w:rFonts w:ascii="Arial" w:eastAsia="Arial" w:hAnsi="Arial"/>
          <w:i/>
          <w:sz w:val="23"/>
        </w:rPr>
        <w:t xml:space="preserve">how to </w:t>
      </w:r>
      <w:ins w:id="77" w:author="Error" w:date="2018-12-20T16:16:00Z">
        <w:r>
          <w:rPr>
            <w:rFonts w:ascii="Arial" w:eastAsia="Arial" w:hAnsi="Arial"/>
            <w:i/>
            <w:sz w:val="23"/>
          </w:rPr>
          <w:t>succeed</w:t>
        </w:r>
        <w:r w:rsidR="00387493">
          <w:rPr>
            <w:rFonts w:ascii="Arial" w:eastAsia="Arial" w:hAnsi="Arial"/>
            <w:sz w:val="23"/>
          </w:rPr>
          <w:t>.</w:t>
        </w:r>
      </w:ins>
      <w:del w:id="78" w:author="Error" w:date="2018-12-20T16:16:00Z">
        <w:r>
          <w:rPr>
            <w:rFonts w:ascii="Arial" w:eastAsia="Arial" w:hAnsi="Arial"/>
            <w:i/>
            <w:sz w:val="23"/>
          </w:rPr>
          <w:delText>succeed</w:delText>
        </w:r>
        <w:r>
          <w:rPr>
            <w:rFonts w:ascii="Arial" w:eastAsia="Arial" w:hAnsi="Arial"/>
            <w:sz w:val="23"/>
          </w:rPr>
          <w:delText>,</w:delText>
        </w:r>
      </w:del>
      <w:r>
        <w:rPr>
          <w:rFonts w:ascii="Arial" w:eastAsia="Arial" w:hAnsi="Arial"/>
          <w:sz w:val="23"/>
        </w:rPr>
        <w:t xml:space="preserve"> This book is all about how projects </w:t>
      </w:r>
      <w:r>
        <w:rPr>
          <w:rFonts w:ascii="Arial" w:eastAsia="Arial" w:hAnsi="Arial"/>
          <w:i/>
          <w:sz w:val="23"/>
        </w:rPr>
        <w:t>fail</w:t>
      </w:r>
      <w:r>
        <w:rPr>
          <w:rFonts w:ascii="Arial" w:eastAsia="Arial" w:hAnsi="Arial"/>
          <w:sz w:val="23"/>
        </w:rPr>
        <w:t>. In it, we’re going to try and put together a framework for understanding</w:t>
      </w:r>
      <w:r>
        <w:rPr>
          <w:rFonts w:ascii="Arial" w:eastAsia="Arial" w:hAnsi="Arial"/>
          <w:i/>
          <w:sz w:val="23"/>
        </w:rPr>
        <w:t xml:space="preserve"> </w:t>
      </w:r>
      <w:r>
        <w:rPr>
          <w:rFonts w:ascii="Arial" w:eastAsia="Arial" w:hAnsi="Arial"/>
          <w:sz w:val="23"/>
        </w:rPr>
        <w:t xml:space="preserve">the risk of failure, </w:t>
      </w:r>
      <w:ins w:id="79" w:author="Error" w:date="2018-12-20T16:16:00Z">
        <w:r w:rsidR="00387493">
          <w:rPr>
            <w:rFonts w:ascii="Arial" w:eastAsia="Arial" w:hAnsi="Arial"/>
            <w:sz w:val="23"/>
          </w:rPr>
          <w:t>so</w:t>
        </w:r>
      </w:ins>
      <w:del w:id="80" w:author="Error" w:date="2018-12-20T16:16:00Z">
        <w:r>
          <w:rPr>
            <w:rFonts w:ascii="Arial" w:eastAsia="Arial" w:hAnsi="Arial"/>
            <w:sz w:val="23"/>
          </w:rPr>
          <w:delText>in order</w:delText>
        </w:r>
      </w:del>
      <w:r>
        <w:rPr>
          <w:rFonts w:ascii="Arial" w:eastAsia="Arial" w:hAnsi="Arial"/>
          <w:sz w:val="23"/>
        </w:rPr>
        <w:t xml:space="preserve"> that we can reconstruct our understanding of our activities on a project based on avoiding it.</w:t>
      </w:r>
    </w:p>
    <w:p w:rsidR="00AD019F" w:rsidRDefault="00AD019F" w:rsidP="00AD019F">
      <w:pPr>
        <w:spacing w:line="50" w:lineRule="exact"/>
        <w:rPr>
          <w:rFonts w:ascii="Times New Roman" w:eastAsia="Times New Roman" w:hAnsi="Times New Roman"/>
        </w:rPr>
      </w:pPr>
    </w:p>
    <w:p w:rsidR="00AD019F" w:rsidRDefault="00AD019F" w:rsidP="00AD019F">
      <w:pPr>
        <w:spacing w:line="324" w:lineRule="auto"/>
        <w:ind w:left="320" w:right="946"/>
        <w:jc w:val="both"/>
        <w:rPr>
          <w:rFonts w:ascii="Arial" w:eastAsia="Arial" w:hAnsi="Arial"/>
          <w:sz w:val="23"/>
        </w:rPr>
      </w:pPr>
      <w:r>
        <w:rPr>
          <w:rFonts w:ascii="Arial" w:eastAsia="Arial" w:hAnsi="Arial"/>
          <w:sz w:val="23"/>
        </w:rPr>
        <w:t xml:space="preserve">So, if you are interested in </w:t>
      </w:r>
      <w:r>
        <w:rPr>
          <w:rFonts w:ascii="Arial" w:eastAsia="Arial" w:hAnsi="Arial"/>
          <w:i/>
          <w:sz w:val="23"/>
        </w:rPr>
        <w:t>avoiding your project failing</w:t>
      </w:r>
      <w:r>
        <w:rPr>
          <w:rFonts w:ascii="Arial" w:eastAsia="Arial" w:hAnsi="Arial"/>
          <w:sz w:val="23"/>
        </w:rPr>
        <w:t>, this is probably going to be useful knowledge.</w:t>
      </w:r>
    </w:p>
    <w:p w:rsidR="00AD019F" w:rsidRDefault="00AD019F" w:rsidP="00AD019F">
      <w:pPr>
        <w:spacing w:line="211" w:lineRule="exact"/>
        <w:rPr>
          <w:rFonts w:ascii="Times New Roman" w:eastAsia="Times New Roman" w:hAnsi="Times New Roman"/>
        </w:rPr>
      </w:pPr>
    </w:p>
    <w:p w:rsidR="00AD019F" w:rsidRDefault="00AD019F" w:rsidP="00AD019F">
      <w:pPr>
        <w:spacing w:line="0" w:lineRule="atLeast"/>
        <w:ind w:left="320"/>
        <w:rPr>
          <w:rFonts w:ascii="Arial" w:eastAsia="Arial" w:hAnsi="Arial"/>
          <w:b/>
          <w:sz w:val="25"/>
        </w:rPr>
      </w:pPr>
      <w:r>
        <w:rPr>
          <w:rFonts w:ascii="Arial" w:eastAsia="Arial" w:hAnsi="Arial"/>
          <w:b/>
          <w:sz w:val="25"/>
        </w:rPr>
        <w:t>For Developers</w:t>
      </w:r>
    </w:p>
    <w:p w:rsidR="00AD019F" w:rsidRDefault="00AD019F" w:rsidP="00AD019F">
      <w:pPr>
        <w:spacing w:line="181" w:lineRule="exact"/>
        <w:rPr>
          <w:rFonts w:ascii="Times New Roman" w:eastAsia="Times New Roman" w:hAnsi="Times New Roman"/>
        </w:rPr>
      </w:pPr>
    </w:p>
    <w:p w:rsidR="00AD019F" w:rsidRDefault="00AD019F" w:rsidP="00AD019F">
      <w:pPr>
        <w:spacing w:line="324" w:lineRule="auto"/>
        <w:ind w:left="320" w:right="946"/>
        <w:jc w:val="both"/>
        <w:rPr>
          <w:rFonts w:ascii="Arial" w:eastAsia="Arial" w:hAnsi="Arial"/>
          <w:sz w:val="23"/>
        </w:rPr>
      </w:pPr>
      <w:r>
        <w:rPr>
          <w:rFonts w:ascii="Arial" w:eastAsia="Arial" w:hAnsi="Arial"/>
          <w:sz w:val="23"/>
        </w:rPr>
        <w:t>Risk-First is a tool you can deploy to immediately improve your ability to plan your work.</w:t>
      </w:r>
    </w:p>
    <w:p w:rsidR="00AD019F" w:rsidRDefault="00AD019F" w:rsidP="00AD019F">
      <w:pPr>
        <w:spacing w:line="2" w:lineRule="exact"/>
        <w:rPr>
          <w:rFonts w:ascii="Times New Roman" w:eastAsia="Times New Roman" w:hAnsi="Times New Roman"/>
        </w:rPr>
      </w:pPr>
    </w:p>
    <w:p w:rsidR="00AD019F" w:rsidRDefault="00AD019F" w:rsidP="00AD019F">
      <w:pPr>
        <w:spacing w:line="277" w:lineRule="auto"/>
        <w:ind w:left="320" w:right="946"/>
        <w:jc w:val="both"/>
        <w:rPr>
          <w:rFonts w:ascii="Arial" w:eastAsia="Arial" w:hAnsi="Arial"/>
          <w:sz w:val="23"/>
        </w:rPr>
      </w:pPr>
      <w:r>
        <w:rPr>
          <w:rFonts w:ascii="Arial" w:eastAsia="Arial" w:hAnsi="Arial"/>
          <w:sz w:val="23"/>
        </w:rPr>
        <w:t>Frequently, as developers</w:t>
      </w:r>
      <w:ins w:id="81" w:author="Error" w:date="2018-12-20T16:16:00Z">
        <w:r w:rsidR="004048C1">
          <w:rPr>
            <w:rFonts w:ascii="Arial" w:eastAsia="Arial" w:hAnsi="Arial"/>
            <w:noProof/>
            <w:sz w:val="23"/>
          </w:rPr>
          <w:t>,</w:t>
        </w:r>
      </w:ins>
      <w:r>
        <w:rPr>
          <w:rFonts w:ascii="Arial" w:eastAsia="Arial" w:hAnsi="Arial"/>
          <w:sz w:val="23"/>
        </w:rPr>
        <w:t xml:space="preserve"> we find software methodologies “done to us” from above. Risk-First is a toolkit to help </w:t>
      </w:r>
      <w:r>
        <w:rPr>
          <w:rFonts w:ascii="Arial" w:eastAsia="Arial" w:hAnsi="Arial"/>
          <w:i/>
          <w:sz w:val="23"/>
        </w:rPr>
        <w:t>take apart</w:t>
      </w:r>
      <w:r>
        <w:rPr>
          <w:rFonts w:ascii="Arial" w:eastAsia="Arial" w:hAnsi="Arial"/>
          <w:sz w:val="23"/>
        </w:rPr>
        <w:t xml:space="preserve"> methodologies like Scrum, Lean and Prince2, and understand them. Methodologies are </w:t>
      </w:r>
      <w:r>
        <w:rPr>
          <w:rFonts w:ascii="Arial" w:eastAsia="Arial" w:hAnsi="Arial"/>
          <w:i/>
          <w:sz w:val="23"/>
        </w:rPr>
        <w:t>bicycles</w:t>
      </w:r>
      <w:r>
        <w:rPr>
          <w:rFonts w:ascii="Arial" w:eastAsia="Arial" w:hAnsi="Arial"/>
          <w:sz w:val="23"/>
        </w:rPr>
        <w:t xml:space="preserve">, rather than </w:t>
      </w:r>
      <w:r>
        <w:rPr>
          <w:rFonts w:ascii="Arial" w:eastAsia="Arial" w:hAnsi="Arial"/>
          <w:i/>
          <w:sz w:val="23"/>
        </w:rPr>
        <w:t>religions</w:t>
      </w:r>
      <w:r>
        <w:rPr>
          <w:rFonts w:ascii="Arial" w:eastAsia="Arial" w:hAnsi="Arial"/>
          <w:sz w:val="23"/>
        </w:rPr>
        <w:t xml:space="preserve">. Rather than simply </w:t>
      </w:r>
      <w:r>
        <w:rPr>
          <w:rFonts w:ascii="Arial" w:eastAsia="Arial" w:hAnsi="Arial"/>
          <w:i/>
          <w:sz w:val="23"/>
        </w:rPr>
        <w:t>believing</w:t>
      </w:r>
      <w:r>
        <w:rPr>
          <w:rFonts w:ascii="Arial" w:eastAsia="Arial" w:hAnsi="Arial"/>
          <w:sz w:val="23"/>
        </w:rPr>
        <w:t>, we can take them apart and see how they work.</w:t>
      </w:r>
    </w:p>
    <w:p w:rsidR="00AD019F" w:rsidRDefault="00AD019F" w:rsidP="00AD019F">
      <w:pPr>
        <w:spacing w:line="264" w:lineRule="exact"/>
        <w:rPr>
          <w:rFonts w:ascii="Times New Roman" w:eastAsia="Times New Roman" w:hAnsi="Times New Roman"/>
        </w:rPr>
      </w:pPr>
    </w:p>
    <w:p w:rsidR="00AD019F" w:rsidRDefault="00AD019F" w:rsidP="00AD019F">
      <w:pPr>
        <w:spacing w:line="0" w:lineRule="atLeast"/>
        <w:ind w:left="320"/>
        <w:rPr>
          <w:rFonts w:ascii="Arial" w:eastAsia="Arial" w:hAnsi="Arial"/>
          <w:b/>
          <w:sz w:val="25"/>
        </w:rPr>
      </w:pPr>
      <w:r>
        <w:rPr>
          <w:rFonts w:ascii="Arial" w:eastAsia="Arial" w:hAnsi="Arial"/>
          <w:b/>
          <w:sz w:val="25"/>
        </w:rPr>
        <w:t>For Project Managers and Team Leads</w:t>
      </w:r>
    </w:p>
    <w:p w:rsidR="00AD019F" w:rsidRDefault="00AD019F" w:rsidP="00AD019F">
      <w:pPr>
        <w:spacing w:line="181" w:lineRule="exact"/>
        <w:rPr>
          <w:rFonts w:ascii="Times New Roman" w:eastAsia="Times New Roman" w:hAnsi="Times New Roman"/>
        </w:rPr>
      </w:pPr>
    </w:p>
    <w:p w:rsidR="00AD019F" w:rsidRDefault="00AD019F" w:rsidP="00AD019F">
      <w:pPr>
        <w:spacing w:line="349" w:lineRule="auto"/>
        <w:ind w:left="320" w:right="946"/>
        <w:jc w:val="both"/>
        <w:rPr>
          <w:rFonts w:ascii="Arial" w:eastAsia="Arial" w:hAnsi="Arial"/>
          <w:sz w:val="22"/>
        </w:rPr>
      </w:pPr>
      <w:r>
        <w:rPr>
          <w:rFonts w:ascii="Arial" w:eastAsia="Arial" w:hAnsi="Arial"/>
          <w:sz w:val="22"/>
        </w:rPr>
        <w:t>All too often, Project Managers don’t have a full grasp of the technical details of their projects. And this is perfectly normal, as the specialization belongs</w:t>
      </w:r>
    </w:p>
    <w:p w:rsidR="00AD019F" w:rsidRDefault="00AD019F" w:rsidP="00AD019F">
      <w:pPr>
        <w:spacing w:line="130" w:lineRule="exact"/>
        <w:rPr>
          <w:rFonts w:ascii="Times New Roman" w:eastAsia="Times New Roman" w:hAnsi="Times New Roman"/>
        </w:rPr>
      </w:pPr>
    </w:p>
    <w:p w:rsidR="00AD019F" w:rsidRDefault="00AD019F" w:rsidP="00AD019F">
      <w:pPr>
        <w:spacing w:line="0" w:lineRule="atLeast"/>
        <w:ind w:left="320"/>
        <w:rPr>
          <w:rFonts w:ascii="Arial" w:eastAsia="Arial" w:hAnsi="Arial"/>
          <w:sz w:val="23"/>
        </w:rPr>
      </w:pPr>
      <w:proofErr w:type="gramStart"/>
      <w:r>
        <w:rPr>
          <w:rFonts w:ascii="Arial" w:eastAsia="Arial" w:hAnsi="Arial"/>
          <w:sz w:val="23"/>
        </w:rPr>
        <w:t>viii</w:t>
      </w:r>
      <w:proofErr w:type="gramEnd"/>
    </w:p>
    <w:p w:rsidR="00AD019F" w:rsidRDefault="00AD019F" w:rsidP="00AD019F">
      <w:pPr>
        <w:spacing w:line="0" w:lineRule="atLeast"/>
        <w:ind w:left="320"/>
        <w:rPr>
          <w:rFonts w:ascii="Arial" w:eastAsia="Arial" w:hAnsi="Arial"/>
          <w:sz w:val="23"/>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82" w:name="page13"/>
      <w:bookmarkEnd w:id="82"/>
    </w:p>
    <w:p w:rsidR="00AD019F" w:rsidRDefault="00AD019F" w:rsidP="00AD019F">
      <w:pPr>
        <w:spacing w:line="200" w:lineRule="exact"/>
        <w:rPr>
          <w:rFonts w:ascii="Times New Roman" w:eastAsia="Times New Roman" w:hAnsi="Times New Roman"/>
        </w:rPr>
      </w:pPr>
    </w:p>
    <w:p w:rsidR="00AD019F" w:rsidRDefault="00AD019F" w:rsidP="00AD019F">
      <w:pPr>
        <w:spacing w:line="330" w:lineRule="exact"/>
        <w:rPr>
          <w:rFonts w:ascii="Times New Roman" w:eastAsia="Times New Roman" w:hAnsi="Times New Roman"/>
        </w:rPr>
      </w:pPr>
    </w:p>
    <w:p w:rsidR="00AD019F" w:rsidRDefault="00AD019F" w:rsidP="00AD019F">
      <w:pPr>
        <w:spacing w:line="324" w:lineRule="auto"/>
        <w:ind w:left="920" w:right="346"/>
        <w:jc w:val="both"/>
        <w:rPr>
          <w:rFonts w:ascii="Arial" w:eastAsia="Arial" w:hAnsi="Arial"/>
          <w:sz w:val="23"/>
        </w:rPr>
      </w:pPr>
      <w:proofErr w:type="gramStart"/>
      <w:r>
        <w:rPr>
          <w:rFonts w:ascii="Arial" w:eastAsia="Arial" w:hAnsi="Arial"/>
          <w:sz w:val="23"/>
        </w:rPr>
        <w:t>below</w:t>
      </w:r>
      <w:proofErr w:type="gramEnd"/>
      <w:r>
        <w:rPr>
          <w:rFonts w:ascii="Arial" w:eastAsia="Arial" w:hAnsi="Arial"/>
          <w:sz w:val="23"/>
        </w:rPr>
        <w:t xml:space="preserve"> them. However, projects fail because risks materialize, and risks materialize because the devil is in those details.</w:t>
      </w:r>
    </w:p>
    <w:p w:rsidR="00AD019F" w:rsidRDefault="00AD019F" w:rsidP="00AD019F">
      <w:pPr>
        <w:spacing w:line="81" w:lineRule="exact"/>
        <w:rPr>
          <w:rFonts w:ascii="Times New Roman" w:eastAsia="Times New Roman" w:hAnsi="Times New Roman"/>
        </w:rPr>
      </w:pPr>
    </w:p>
    <w:p w:rsidR="00AD019F" w:rsidRDefault="00AD019F" w:rsidP="00AD019F">
      <w:pPr>
        <w:spacing w:line="277" w:lineRule="auto"/>
        <w:ind w:left="920" w:right="346"/>
        <w:jc w:val="both"/>
        <w:rPr>
          <w:rFonts w:ascii="Arial" w:eastAsia="Arial" w:hAnsi="Arial"/>
          <w:sz w:val="23"/>
        </w:rPr>
      </w:pPr>
      <w:r>
        <w:rPr>
          <w:rFonts w:ascii="Arial" w:eastAsia="Arial" w:hAnsi="Arial"/>
          <w:sz w:val="23"/>
        </w:rPr>
        <w:t>This seems like a lost cause, but there is hope: the ways in which risks materialize on technical projects is the same every time. With Risk-First</w:t>
      </w:r>
      <w:ins w:id="83" w:author="Error" w:date="2018-12-20T16:16:00Z">
        <w:r w:rsidR="00387493">
          <w:rPr>
            <w:rFonts w:ascii="Arial" w:eastAsia="Arial" w:hAnsi="Arial"/>
            <w:sz w:val="23"/>
          </w:rPr>
          <w:t>,</w:t>
        </w:r>
      </w:ins>
      <w:r>
        <w:rPr>
          <w:rFonts w:ascii="Arial" w:eastAsia="Arial" w:hAnsi="Arial"/>
          <w:sz w:val="23"/>
        </w:rPr>
        <w:t xml:space="preserve"> we </w:t>
      </w:r>
      <w:ins w:id="84" w:author="Error" w:date="2018-12-20T16:16:00Z">
        <w:r w:rsidR="00387493">
          <w:rPr>
            <w:rFonts w:ascii="Arial" w:eastAsia="Arial" w:hAnsi="Arial"/>
            <w:sz w:val="23"/>
          </w:rPr>
          <w:t>attempt</w:t>
        </w:r>
      </w:ins>
      <w:del w:id="85" w:author="Error" w:date="2018-12-20T16:16:00Z">
        <w:r>
          <w:rPr>
            <w:rFonts w:ascii="Arial" w:eastAsia="Arial" w:hAnsi="Arial"/>
            <w:sz w:val="23"/>
          </w:rPr>
          <w:delText>are attempting</w:delText>
        </w:r>
      </w:del>
      <w:r>
        <w:rPr>
          <w:rFonts w:ascii="Arial" w:eastAsia="Arial" w:hAnsi="Arial"/>
          <w:sz w:val="23"/>
        </w:rPr>
        <w:t xml:space="preserve"> to name each of these types of risk, which allows for a dialog with developers about which risks they face</w:t>
      </w:r>
      <w:del w:id="86" w:author="Error" w:date="2018-12-20T16:16:00Z">
        <w:r>
          <w:rPr>
            <w:rFonts w:ascii="Arial" w:eastAsia="Arial" w:hAnsi="Arial"/>
            <w:sz w:val="23"/>
          </w:rPr>
          <w:delText>,</w:delText>
        </w:r>
      </w:del>
      <w:r>
        <w:rPr>
          <w:rFonts w:ascii="Arial" w:eastAsia="Arial" w:hAnsi="Arial"/>
          <w:sz w:val="23"/>
        </w:rPr>
        <w:t xml:space="preserve"> and the order</w:t>
      </w:r>
      <w:ins w:id="87" w:author="Error" w:date="2018-12-20T16:16:00Z">
        <w:r w:rsidR="00387493">
          <w:rPr>
            <w:rFonts w:ascii="Arial" w:eastAsia="Arial" w:hAnsi="Arial"/>
            <w:sz w:val="23"/>
          </w:rPr>
          <w:t xml:space="preserve"> in which</w:t>
        </w:r>
      </w:ins>
      <w:r>
        <w:rPr>
          <w:rFonts w:ascii="Arial" w:eastAsia="Arial" w:hAnsi="Arial"/>
          <w:sz w:val="23"/>
        </w:rPr>
        <w:t xml:space="preserve"> they should be tackled.</w:t>
      </w:r>
    </w:p>
    <w:p w:rsidR="00AD019F" w:rsidRDefault="00AD019F" w:rsidP="00AD019F">
      <w:pPr>
        <w:spacing w:line="135" w:lineRule="exact"/>
        <w:rPr>
          <w:rFonts w:ascii="Times New Roman" w:eastAsia="Times New Roman" w:hAnsi="Times New Roman"/>
        </w:rPr>
      </w:pPr>
    </w:p>
    <w:p w:rsidR="00AD019F" w:rsidRDefault="00AD019F" w:rsidP="00AD019F">
      <w:pPr>
        <w:spacing w:line="282" w:lineRule="auto"/>
        <w:ind w:left="920" w:right="346"/>
        <w:jc w:val="both"/>
        <w:rPr>
          <w:rFonts w:ascii="Arial" w:eastAsia="Arial" w:hAnsi="Arial"/>
          <w:sz w:val="23"/>
        </w:rPr>
      </w:pPr>
      <w:r>
        <w:rPr>
          <w:rFonts w:ascii="Arial" w:eastAsia="Arial" w:hAnsi="Arial"/>
          <w:sz w:val="23"/>
        </w:rPr>
        <w:t xml:space="preserve">Risk-First allows a project manager to pry open the black box of development and talk with developers about their work, and how it will </w:t>
      </w:r>
      <w:ins w:id="88" w:author="Error" w:date="2018-12-20T16:16:00Z">
        <w:r w:rsidR="00387493">
          <w:rPr>
            <w:rFonts w:ascii="Arial" w:eastAsia="Arial" w:hAnsi="Arial"/>
            <w:sz w:val="23"/>
          </w:rPr>
          <w:t>aff</w:t>
        </w:r>
        <w:r>
          <w:rPr>
            <w:rFonts w:ascii="Arial" w:eastAsia="Arial" w:hAnsi="Arial"/>
            <w:sz w:val="23"/>
          </w:rPr>
          <w:t>ect</w:t>
        </w:r>
      </w:ins>
      <w:del w:id="89" w:author="Error" w:date="2018-12-20T16:16:00Z">
        <w:r>
          <w:rPr>
            <w:rFonts w:ascii="Arial" w:eastAsia="Arial" w:hAnsi="Arial"/>
            <w:sz w:val="23"/>
          </w:rPr>
          <w:delText>aﬀect</w:delText>
        </w:r>
      </w:del>
      <w:r>
        <w:rPr>
          <w:rFonts w:ascii="Arial" w:eastAsia="Arial" w:hAnsi="Arial"/>
          <w:sz w:val="23"/>
        </w:rPr>
        <w:t xml:space="preserve"> the project. It is another tool in the (limited) arsenal of techniques a project manager can bring to bear on the task of delivering a successful project.</w:t>
      </w:r>
    </w:p>
    <w:p w:rsidR="00AD019F" w:rsidRDefault="00AD019F" w:rsidP="00AD019F">
      <w:pPr>
        <w:spacing w:line="200" w:lineRule="exact"/>
        <w:rPr>
          <w:rFonts w:ascii="Times New Roman" w:eastAsia="Times New Roman" w:hAnsi="Times New Roman"/>
        </w:rPr>
      </w:pPr>
    </w:p>
    <w:p w:rsidR="00AD019F" w:rsidRDefault="00AD019F" w:rsidP="00AD019F">
      <w:pPr>
        <w:spacing w:line="287"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31"/>
        </w:rPr>
      </w:pPr>
      <w:r>
        <w:rPr>
          <w:rFonts w:ascii="Arial" w:eastAsia="Arial" w:hAnsi="Arial"/>
          <w:b/>
          <w:sz w:val="31"/>
        </w:rPr>
        <w:t>How</w:t>
      </w:r>
    </w:p>
    <w:p w:rsidR="00AD019F" w:rsidRDefault="00AD019F" w:rsidP="00AD019F">
      <w:pPr>
        <w:spacing w:line="287" w:lineRule="exact"/>
        <w:rPr>
          <w:rFonts w:ascii="Times New Roman" w:eastAsia="Times New Roman" w:hAnsi="Times New Roman"/>
        </w:rPr>
      </w:pPr>
    </w:p>
    <w:p w:rsidR="00AD019F" w:rsidRDefault="00AD019F" w:rsidP="00AD019F">
      <w:pPr>
        <w:spacing w:line="324" w:lineRule="auto"/>
        <w:ind w:left="920" w:right="346"/>
        <w:jc w:val="both"/>
        <w:rPr>
          <w:rFonts w:ascii="Arial" w:eastAsia="Arial" w:hAnsi="Arial"/>
          <w:sz w:val="23"/>
        </w:rPr>
      </w:pPr>
      <w:r>
        <w:rPr>
          <w:rFonts w:ascii="Arial" w:eastAsia="Arial" w:hAnsi="Arial"/>
          <w:sz w:val="23"/>
        </w:rPr>
        <w:t>One of the original proponents of the Agile Manifesto, Kent Beck, begins his book Extreme Programming by stating:</w:t>
      </w: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45" w:lineRule="exact"/>
        <w:rPr>
          <w:rFonts w:ascii="Times New Roman" w:eastAsia="Times New Roman" w:hAnsi="Times New Roman"/>
        </w:rPr>
      </w:pPr>
    </w:p>
    <w:p w:rsidR="00AD019F" w:rsidRDefault="00AD019F" w:rsidP="00AD019F">
      <w:pPr>
        <w:spacing w:line="0" w:lineRule="atLeast"/>
        <w:ind w:left="1840"/>
        <w:rPr>
          <w:rFonts w:ascii="Arial" w:eastAsia="Arial" w:hAnsi="Arial"/>
          <w:sz w:val="23"/>
        </w:rPr>
      </w:pPr>
      <w:r>
        <w:rPr>
          <w:rFonts w:ascii="Arial" w:eastAsia="Arial" w:hAnsi="Arial"/>
          <w:sz w:val="23"/>
        </w:rPr>
        <w:t>“It’s all about risk”</w:t>
      </w:r>
    </w:p>
    <w:p w:rsidR="00AD019F" w:rsidRDefault="00AD019F" w:rsidP="00AD019F">
      <w:pPr>
        <w:spacing w:line="70" w:lineRule="exact"/>
        <w:rPr>
          <w:rFonts w:ascii="Times New Roman" w:eastAsia="Times New Roman" w:hAnsi="Times New Roman"/>
        </w:rPr>
      </w:pPr>
    </w:p>
    <w:p w:rsidR="00AD019F" w:rsidRDefault="00AD019F" w:rsidP="00AD019F">
      <w:pPr>
        <w:spacing w:line="0" w:lineRule="atLeast"/>
        <w:ind w:left="3480"/>
        <w:rPr>
          <w:rFonts w:ascii="Arial" w:eastAsia="Arial" w:hAnsi="Arial"/>
          <w:sz w:val="23"/>
        </w:rPr>
      </w:pPr>
      <w:r>
        <w:rPr>
          <w:rFonts w:ascii="Arial" w:eastAsia="Arial" w:hAnsi="Arial"/>
          <w:sz w:val="23"/>
        </w:rPr>
        <w:t xml:space="preserve">—Kent Beck, </w:t>
      </w:r>
      <w:r>
        <w:rPr>
          <w:rFonts w:ascii="Arial" w:eastAsia="Arial" w:hAnsi="Arial"/>
          <w:i/>
          <w:sz w:val="23"/>
        </w:rPr>
        <w:t>Extreme Programming Explained</w:t>
      </w:r>
      <w:r>
        <w:rPr>
          <w:rFonts w:ascii="Arial" w:eastAsia="Arial" w:hAnsi="Arial"/>
          <w:sz w:val="23"/>
        </w:rPr>
        <w:t xml:space="preserve"> 6</w:t>
      </w: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361" w:lineRule="exact"/>
        <w:rPr>
          <w:rFonts w:ascii="Times New Roman" w:eastAsia="Times New Roman" w:hAnsi="Times New Roman"/>
        </w:rPr>
      </w:pPr>
    </w:p>
    <w:p w:rsidR="00AD019F" w:rsidRDefault="00AD019F" w:rsidP="00AD019F">
      <w:pPr>
        <w:spacing w:line="272" w:lineRule="auto"/>
        <w:ind w:left="920" w:right="346"/>
        <w:jc w:val="both"/>
        <w:rPr>
          <w:rFonts w:ascii="Arial" w:eastAsia="Arial" w:hAnsi="Arial"/>
          <w:sz w:val="23"/>
        </w:rPr>
      </w:pPr>
      <w:r>
        <w:rPr>
          <w:rFonts w:ascii="Arial" w:eastAsia="Arial" w:hAnsi="Arial"/>
          <w:sz w:val="23"/>
        </w:rPr>
        <w:t xml:space="preserve">This is a promising start. From there, he introduces his methodology, </w:t>
      </w:r>
      <w:ins w:id="90" w:author="Error" w:date="2018-12-20T16:16:00Z">
        <w:r w:rsidRPr="004048C1">
          <w:rPr>
            <w:rFonts w:ascii="Arial" w:eastAsia="Arial" w:hAnsi="Arial"/>
            <w:noProof/>
            <w:sz w:val="23"/>
          </w:rPr>
          <w:t>Extreme</w:t>
        </w:r>
      </w:ins>
      <w:del w:id="91" w:author="Error" w:date="2018-12-20T16:16:00Z">
        <w:r>
          <w:rPr>
            <w:rFonts w:ascii="Arial" w:eastAsia="Arial" w:hAnsi="Arial"/>
            <w:sz w:val="23"/>
          </w:rPr>
          <w:delText>Ex-treme</w:delText>
        </w:r>
      </w:del>
      <w:r>
        <w:rPr>
          <w:rFonts w:ascii="Arial" w:eastAsia="Arial" w:hAnsi="Arial"/>
          <w:sz w:val="23"/>
        </w:rPr>
        <w:t xml:space="preserve"> Programming, and explains how you can adopt it in your team, the features to observe</w:t>
      </w:r>
      <w:ins w:id="92" w:author="Error" w:date="2018-12-20T16:16:00Z">
        <w:r w:rsidR="00B77C9E">
          <w:rPr>
            <w:rFonts w:ascii="Arial" w:eastAsia="Arial" w:hAnsi="Arial"/>
            <w:sz w:val="23"/>
          </w:rPr>
          <w:t>,</w:t>
        </w:r>
      </w:ins>
      <w:r>
        <w:rPr>
          <w:rFonts w:ascii="Arial" w:eastAsia="Arial" w:hAnsi="Arial"/>
          <w:sz w:val="23"/>
        </w:rPr>
        <w:t xml:space="preserve"> and the characteristics of success and failure. However, while </w:t>
      </w:r>
      <w:r>
        <w:rPr>
          <w:rFonts w:ascii="Arial" w:eastAsia="Arial" w:hAnsi="Arial"/>
          <w:i/>
          <w:sz w:val="23"/>
        </w:rPr>
        <w:t>Risk</w:t>
      </w:r>
      <w:r>
        <w:rPr>
          <w:rFonts w:ascii="Arial" w:eastAsia="Arial" w:hAnsi="Arial"/>
          <w:sz w:val="23"/>
        </w:rPr>
        <w:t xml:space="preserve"> has clearly driven the concept</w:t>
      </w:r>
      <w:del w:id="93" w:author="Error" w:date="2018-12-20T16:16:00Z">
        <w:r>
          <w:rPr>
            <w:rFonts w:ascii="Arial" w:eastAsia="Arial" w:hAnsi="Arial"/>
            <w:sz w:val="23"/>
          </w:rPr>
          <w:delText>ion</w:delText>
        </w:r>
      </w:del>
      <w:r>
        <w:rPr>
          <w:rFonts w:ascii="Arial" w:eastAsia="Arial" w:hAnsi="Arial"/>
          <w:sz w:val="23"/>
        </w:rPr>
        <w:t xml:space="preserve"> of Extreme Programming, there is no clear model of software risk underpinning the work, and the </w:t>
      </w:r>
      <w:ins w:id="94" w:author="Error" w:date="2018-12-20T16:16:00Z">
        <w:r w:rsidRPr="004048C1">
          <w:rPr>
            <w:rFonts w:ascii="Arial" w:eastAsia="Arial" w:hAnsi="Arial"/>
            <w:noProof/>
            <w:sz w:val="23"/>
          </w:rPr>
          <w:t>relationship</w:t>
        </w:r>
      </w:ins>
      <w:del w:id="95" w:author="Error" w:date="2018-12-20T16:16:00Z">
        <w:r>
          <w:rPr>
            <w:rFonts w:ascii="Arial" w:eastAsia="Arial" w:hAnsi="Arial"/>
            <w:sz w:val="23"/>
          </w:rPr>
          <w:delText>rela-tionship</w:delText>
        </w:r>
      </w:del>
      <w:r>
        <w:rPr>
          <w:rFonts w:ascii="Arial" w:eastAsia="Arial" w:hAnsi="Arial"/>
          <w:sz w:val="23"/>
        </w:rPr>
        <w:t xml:space="preserve"> between the practices he espouses and the risks he is avoiding are hidden.</w:t>
      </w:r>
    </w:p>
    <w:p w:rsidR="00AD019F" w:rsidRDefault="00AD019F" w:rsidP="00AD019F">
      <w:pPr>
        <w:spacing w:line="140" w:lineRule="exact"/>
        <w:rPr>
          <w:rFonts w:ascii="Times New Roman" w:eastAsia="Times New Roman" w:hAnsi="Times New Roman"/>
        </w:rPr>
      </w:pPr>
    </w:p>
    <w:p w:rsidR="00AD019F" w:rsidRDefault="00AD019F" w:rsidP="00AD019F">
      <w:pPr>
        <w:spacing w:line="274" w:lineRule="auto"/>
        <w:ind w:left="920" w:right="346"/>
        <w:jc w:val="both"/>
        <w:rPr>
          <w:rFonts w:ascii="Arial" w:eastAsia="Arial" w:hAnsi="Arial"/>
          <w:sz w:val="23"/>
        </w:rPr>
      </w:pPr>
      <w:r>
        <w:rPr>
          <w:rFonts w:ascii="Arial" w:eastAsia="Arial" w:hAnsi="Arial"/>
          <w:sz w:val="23"/>
        </w:rPr>
        <w:t xml:space="preserve">In this book, we are going to introduce a model of software project risk. This means that in </w:t>
      </w:r>
      <w:r>
        <w:rPr>
          <w:rFonts w:ascii="Arial" w:eastAsia="Arial" w:hAnsi="Arial"/>
          <w:b/>
          <w:sz w:val="23"/>
        </w:rPr>
        <w:t>Book Two</w:t>
      </w:r>
      <w:r>
        <w:rPr>
          <w:rFonts w:ascii="Arial" w:eastAsia="Arial" w:hAnsi="Arial"/>
          <w:sz w:val="23"/>
        </w:rPr>
        <w:t xml:space="preserve"> (Risk-First: Tools and Practices), we can properly </w:t>
      </w:r>
      <w:proofErr w:type="spellStart"/>
      <w:r>
        <w:rPr>
          <w:rFonts w:ascii="Arial" w:eastAsia="Arial" w:hAnsi="Arial"/>
          <w:sz w:val="23"/>
        </w:rPr>
        <w:t>analyse</w:t>
      </w:r>
      <w:proofErr w:type="spellEnd"/>
      <w:r>
        <w:rPr>
          <w:rFonts w:ascii="Arial" w:eastAsia="Arial" w:hAnsi="Arial"/>
          <w:sz w:val="23"/>
        </w:rPr>
        <w:t xml:space="preserve"> Extreme Programming (and Scrum, Waterfall, Lean</w:t>
      </w:r>
      <w:ins w:id="96" w:author="Error" w:date="2018-12-20T16:16:00Z">
        <w:r w:rsidR="004048C1">
          <w:rPr>
            <w:rFonts w:ascii="Arial" w:eastAsia="Arial" w:hAnsi="Arial"/>
            <w:sz w:val="23"/>
          </w:rPr>
          <w:t>,</w:t>
        </w:r>
      </w:ins>
      <w:r>
        <w:rPr>
          <w:rFonts w:ascii="Arial" w:eastAsia="Arial" w:hAnsi="Arial"/>
          <w:sz w:val="23"/>
        </w:rPr>
        <w:t xml:space="preserve"> and all the </w:t>
      </w:r>
      <w:ins w:id="97" w:author="Error" w:date="2018-12-20T16:16:00Z">
        <w:r w:rsidRPr="004048C1">
          <w:rPr>
            <w:rFonts w:ascii="Arial" w:eastAsia="Arial" w:hAnsi="Arial"/>
            <w:noProof/>
            <w:sz w:val="23"/>
          </w:rPr>
          <w:t>others</w:t>
        </w:r>
        <w:r>
          <w:rPr>
            <w:rFonts w:ascii="Arial" w:eastAsia="Arial" w:hAnsi="Arial"/>
            <w:sz w:val="23"/>
          </w:rPr>
          <w:t>)</w:t>
        </w:r>
      </w:ins>
      <w:del w:id="98" w:author="Error" w:date="2018-12-20T16:16:00Z">
        <w:r>
          <w:rPr>
            <w:rFonts w:ascii="Arial" w:eastAsia="Arial" w:hAnsi="Arial"/>
            <w:sz w:val="23"/>
          </w:rPr>
          <w:delText>oth-ers)</w:delText>
        </w:r>
      </w:del>
      <w:r>
        <w:rPr>
          <w:rFonts w:ascii="Arial" w:eastAsia="Arial" w:hAnsi="Arial"/>
          <w:sz w:val="23"/>
        </w:rPr>
        <w:t xml:space="preserve"> and </w:t>
      </w:r>
      <w:r>
        <w:rPr>
          <w:rFonts w:ascii="Arial" w:eastAsia="Arial" w:hAnsi="Arial"/>
          <w:i/>
          <w:sz w:val="23"/>
        </w:rPr>
        <w:t>understand</w:t>
      </w:r>
      <w:r>
        <w:rPr>
          <w:rFonts w:ascii="Arial" w:eastAsia="Arial" w:hAnsi="Arial"/>
          <w:sz w:val="23"/>
        </w:rPr>
        <w:t xml:space="preserve"> what drives them. Since they are designed to deliver successful software projects, they must be about managing risks, and we will uncover </w:t>
      </w:r>
      <w:r>
        <w:rPr>
          <w:rFonts w:ascii="Arial" w:eastAsia="Arial" w:hAnsi="Arial"/>
          <w:i/>
          <w:sz w:val="23"/>
        </w:rPr>
        <w:t>exactly which risks</w:t>
      </w:r>
      <w:r>
        <w:rPr>
          <w:rFonts w:ascii="Arial" w:eastAsia="Arial" w:hAnsi="Arial"/>
          <w:sz w:val="23"/>
        </w:rPr>
        <w:t xml:space="preserve"> and </w:t>
      </w:r>
      <w:r>
        <w:rPr>
          <w:rFonts w:ascii="Arial" w:eastAsia="Arial" w:hAnsi="Arial"/>
          <w:i/>
          <w:sz w:val="23"/>
        </w:rPr>
        <w:t>how they do it</w:t>
      </w:r>
      <w:r>
        <w:rPr>
          <w:rFonts w:ascii="Arial" w:eastAsia="Arial" w:hAnsi="Arial"/>
          <w:sz w:val="23"/>
        </w:rPr>
        <w:t>.</w:t>
      </w:r>
    </w:p>
    <w:p w:rsidR="00AD019F" w:rsidRDefault="00AD019F" w:rsidP="00AD019F">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63360" behindDoc="1" locked="0" layoutInCell="1" allowOverlap="1">
            <wp:simplePos x="0" y="0"/>
            <wp:positionH relativeFrom="column">
              <wp:posOffset>581025</wp:posOffset>
            </wp:positionH>
            <wp:positionV relativeFrom="paragraph">
              <wp:posOffset>168275</wp:posOffset>
            </wp:positionV>
            <wp:extent cx="1972310" cy="50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972310" cy="5080"/>
                    </a:xfrm>
                    <a:prstGeom prst="rect">
                      <a:avLst/>
                    </a:prstGeom>
                    <a:noFill/>
                  </pic:spPr>
                </pic:pic>
              </a:graphicData>
            </a:graphic>
          </wp:anchor>
        </w:drawing>
      </w:r>
    </w:p>
    <w:p w:rsidR="00AD019F" w:rsidRDefault="00AD019F" w:rsidP="00AD019F">
      <w:pPr>
        <w:spacing w:line="293" w:lineRule="exact"/>
        <w:rPr>
          <w:rFonts w:ascii="Times New Roman" w:eastAsia="Times New Roman" w:hAnsi="Times New Roman"/>
        </w:rPr>
      </w:pPr>
    </w:p>
    <w:p w:rsidR="00AD019F" w:rsidRDefault="00AD019F" w:rsidP="00AD019F">
      <w:pPr>
        <w:numPr>
          <w:ilvl w:val="0"/>
          <w:numId w:val="5"/>
        </w:numPr>
        <w:tabs>
          <w:tab w:val="left" w:pos="1340"/>
        </w:tabs>
        <w:spacing w:line="0" w:lineRule="atLeast"/>
        <w:ind w:left="1340" w:hanging="67"/>
        <w:rPr>
          <w:rFonts w:ascii="Arial" w:eastAsia="Arial" w:hAnsi="Arial"/>
          <w:sz w:val="18"/>
          <w:vertAlign w:val="superscript"/>
        </w:rPr>
      </w:pPr>
      <w:r>
        <w:rPr>
          <w:rFonts w:ascii="Arial" w:eastAsia="Arial" w:hAnsi="Arial"/>
          <w:sz w:val="13"/>
        </w:rPr>
        <w:t>http://amzn.eu/d/gUQjnbF</w:t>
      </w:r>
    </w:p>
    <w:p w:rsidR="00AD019F" w:rsidRDefault="00AD019F" w:rsidP="00AD019F">
      <w:pPr>
        <w:tabs>
          <w:tab w:val="left" w:pos="1340"/>
        </w:tabs>
        <w:spacing w:line="0" w:lineRule="atLeast"/>
        <w:ind w:left="1340" w:hanging="67"/>
        <w:rPr>
          <w:rFonts w:ascii="Arial" w:eastAsia="Arial" w:hAnsi="Arial"/>
          <w:sz w:val="18"/>
          <w:vertAlign w:val="superscript"/>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88" w:lineRule="exact"/>
        <w:rPr>
          <w:rFonts w:ascii="Times New Roman" w:eastAsia="Times New Roman" w:hAnsi="Times New Roman"/>
        </w:rPr>
      </w:pPr>
    </w:p>
    <w:p w:rsidR="00AD019F" w:rsidRDefault="00AD019F" w:rsidP="00AD019F">
      <w:pPr>
        <w:spacing w:line="0" w:lineRule="atLeast"/>
        <w:ind w:left="8500"/>
        <w:rPr>
          <w:rFonts w:ascii="Arial" w:eastAsia="Arial" w:hAnsi="Arial"/>
          <w:sz w:val="23"/>
        </w:rPr>
      </w:pPr>
      <w:proofErr w:type="gramStart"/>
      <w:r>
        <w:rPr>
          <w:rFonts w:ascii="Arial" w:eastAsia="Arial" w:hAnsi="Arial"/>
          <w:sz w:val="23"/>
        </w:rPr>
        <w:t>ix</w:t>
      </w:r>
      <w:proofErr w:type="gramEnd"/>
    </w:p>
    <w:p w:rsidR="00AD019F" w:rsidRDefault="00AD019F" w:rsidP="00AD019F">
      <w:pPr>
        <w:spacing w:line="0" w:lineRule="atLeast"/>
        <w:ind w:left="8500"/>
        <w:rPr>
          <w:rFonts w:ascii="Arial" w:eastAsia="Arial" w:hAnsi="Arial"/>
          <w:sz w:val="23"/>
        </w:rPr>
        <w:sectPr w:rsidR="00AD019F">
          <w:type w:val="continuous"/>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99" w:name="page14"/>
      <w:bookmarkEnd w:id="99"/>
    </w:p>
    <w:p w:rsidR="00AD019F" w:rsidRDefault="00AD019F" w:rsidP="00AD019F">
      <w:pPr>
        <w:spacing w:line="200" w:lineRule="exact"/>
        <w:rPr>
          <w:rFonts w:ascii="Times New Roman" w:eastAsia="Times New Roman" w:hAnsi="Times New Roman"/>
        </w:rPr>
      </w:pPr>
    </w:p>
    <w:p w:rsidR="00AD019F" w:rsidRDefault="00AD019F" w:rsidP="00AD019F">
      <w:pPr>
        <w:spacing w:line="248" w:lineRule="exact"/>
        <w:rPr>
          <w:rFonts w:ascii="Times New Roman" w:eastAsia="Times New Roman" w:hAnsi="Times New Roman"/>
        </w:rPr>
      </w:pPr>
    </w:p>
    <w:p w:rsidR="00AD019F" w:rsidRDefault="00AD019F" w:rsidP="00AD019F">
      <w:pPr>
        <w:spacing w:line="0" w:lineRule="atLeast"/>
        <w:ind w:left="320"/>
        <w:rPr>
          <w:rFonts w:ascii="Arial" w:eastAsia="Arial" w:hAnsi="Arial"/>
          <w:b/>
          <w:sz w:val="31"/>
        </w:rPr>
      </w:pPr>
      <w:r>
        <w:rPr>
          <w:rFonts w:ascii="Arial" w:eastAsia="Arial" w:hAnsi="Arial"/>
          <w:b/>
          <w:sz w:val="31"/>
        </w:rPr>
        <w:t>Where</w:t>
      </w:r>
    </w:p>
    <w:p w:rsidR="00AD019F" w:rsidRDefault="00AD019F" w:rsidP="00AD019F">
      <w:pPr>
        <w:spacing w:line="244" w:lineRule="exact"/>
        <w:rPr>
          <w:rFonts w:ascii="Times New Roman" w:eastAsia="Times New Roman" w:hAnsi="Times New Roman"/>
        </w:rPr>
      </w:pPr>
    </w:p>
    <w:p w:rsidR="00AD019F" w:rsidRDefault="00AD019F" w:rsidP="00AD019F">
      <w:pPr>
        <w:spacing w:line="319" w:lineRule="auto"/>
        <w:ind w:left="320" w:right="946"/>
        <w:jc w:val="both"/>
        <w:rPr>
          <w:rFonts w:ascii="Arial" w:eastAsia="Arial" w:hAnsi="Arial"/>
          <w:sz w:val="23"/>
        </w:rPr>
      </w:pPr>
      <w:r>
        <w:rPr>
          <w:rFonts w:ascii="Arial" w:eastAsia="Arial" w:hAnsi="Arial"/>
          <w:sz w:val="23"/>
        </w:rPr>
        <w:t>All of the material for this book is available Open Source on github.com 7</w:t>
      </w:r>
      <w:del w:id="100" w:author="Error" w:date="2018-12-20T16:16:00Z">
        <w:r>
          <w:rPr>
            <w:rFonts w:ascii="Arial" w:eastAsia="Arial" w:hAnsi="Arial"/>
            <w:sz w:val="23"/>
          </w:rPr>
          <w:delText xml:space="preserve"> </w:delText>
        </w:r>
      </w:del>
      <w:r>
        <w:rPr>
          <w:rFonts w:ascii="Arial" w:eastAsia="Arial" w:hAnsi="Arial"/>
          <w:sz w:val="23"/>
        </w:rPr>
        <w:t>, and at the risk-first.org8 website. Please visit, your feedback is appreciated.</w:t>
      </w:r>
    </w:p>
    <w:p w:rsidR="00AD019F" w:rsidRDefault="00AD019F" w:rsidP="00AD019F">
      <w:pPr>
        <w:spacing w:line="1" w:lineRule="exact"/>
        <w:rPr>
          <w:rFonts w:ascii="Times New Roman" w:eastAsia="Times New Roman" w:hAnsi="Times New Roman"/>
        </w:rPr>
      </w:pPr>
    </w:p>
    <w:p w:rsidR="00AD019F" w:rsidRDefault="00AD019F" w:rsidP="00AD019F">
      <w:pPr>
        <w:spacing w:line="292" w:lineRule="auto"/>
        <w:ind w:left="320" w:right="946"/>
        <w:jc w:val="both"/>
        <w:rPr>
          <w:rFonts w:ascii="Arial" w:eastAsia="Arial" w:hAnsi="Arial"/>
          <w:sz w:val="23"/>
        </w:rPr>
      </w:pPr>
      <w:r>
        <w:rPr>
          <w:rFonts w:ascii="Arial" w:eastAsia="Arial" w:hAnsi="Arial"/>
          <w:sz w:val="23"/>
        </w:rPr>
        <w:t>There is no compulsion to buy a print or digital version of the book, but we’d really appreciate the support. So, if you’ve read this and enjoyed it, how about buying a copy for someone else to read?</w:t>
      </w:r>
    </w:p>
    <w:p w:rsidR="00AD019F" w:rsidRDefault="00AD019F" w:rsidP="00AD019F">
      <w:pPr>
        <w:spacing w:line="220" w:lineRule="exact"/>
        <w:rPr>
          <w:rFonts w:ascii="Times New Roman" w:eastAsia="Times New Roman" w:hAnsi="Times New Roman"/>
        </w:rPr>
      </w:pPr>
    </w:p>
    <w:p w:rsidR="00AD019F" w:rsidRDefault="00AD019F" w:rsidP="00AD019F">
      <w:pPr>
        <w:spacing w:line="0" w:lineRule="atLeast"/>
        <w:ind w:left="320"/>
        <w:rPr>
          <w:rFonts w:ascii="Arial" w:eastAsia="Arial" w:hAnsi="Arial"/>
          <w:b/>
          <w:sz w:val="25"/>
        </w:rPr>
      </w:pPr>
      <w:r>
        <w:rPr>
          <w:rFonts w:ascii="Arial" w:eastAsia="Arial" w:hAnsi="Arial"/>
          <w:b/>
          <w:sz w:val="25"/>
        </w:rPr>
        <w:t>A Note on References</w:t>
      </w:r>
    </w:p>
    <w:p w:rsidR="00AD019F" w:rsidRDefault="00AD019F" w:rsidP="00AD019F">
      <w:pPr>
        <w:spacing w:line="175" w:lineRule="exact"/>
        <w:rPr>
          <w:rFonts w:ascii="Times New Roman" w:eastAsia="Times New Roman" w:hAnsi="Times New Roman"/>
        </w:rPr>
      </w:pPr>
    </w:p>
    <w:p w:rsidR="00AD019F" w:rsidRDefault="00AD019F" w:rsidP="00AD019F">
      <w:pPr>
        <w:spacing w:line="282" w:lineRule="auto"/>
        <w:ind w:left="320" w:right="946"/>
        <w:jc w:val="both"/>
        <w:rPr>
          <w:rFonts w:ascii="Arial" w:eastAsia="Arial" w:hAnsi="Arial"/>
          <w:sz w:val="23"/>
        </w:rPr>
      </w:pPr>
      <w:r>
        <w:rPr>
          <w:rFonts w:ascii="Arial" w:eastAsia="Arial" w:hAnsi="Arial"/>
          <w:sz w:val="23"/>
        </w:rPr>
        <w:t xml:space="preserve">Where possible, references are to the Wikipedia9 website. Wikipedia is not perfect. There is a case for linking to the original articles and papers, but </w:t>
      </w:r>
      <w:del w:id="101" w:author="Error" w:date="2018-12-20T16:16:00Z">
        <w:r>
          <w:rPr>
            <w:rFonts w:ascii="Arial" w:eastAsia="Arial" w:hAnsi="Arial"/>
            <w:sz w:val="23"/>
          </w:rPr>
          <w:delText xml:space="preserve">by </w:delText>
        </w:r>
      </w:del>
      <w:r>
        <w:rPr>
          <w:rFonts w:ascii="Arial" w:eastAsia="Arial" w:hAnsi="Arial"/>
          <w:sz w:val="23"/>
        </w:rPr>
        <w:t>using Wikipedia references are free and easy for everyone to access, and hopefully</w:t>
      </w:r>
      <w:ins w:id="102" w:author="Error" w:date="2018-12-20T16:16:00Z">
        <w:r w:rsidR="00A07B8B">
          <w:rPr>
            <w:rFonts w:ascii="Arial" w:eastAsia="Arial" w:hAnsi="Arial"/>
            <w:sz w:val="23"/>
          </w:rPr>
          <w:t>,</w:t>
        </w:r>
      </w:ins>
      <w:r>
        <w:rPr>
          <w:rFonts w:ascii="Arial" w:eastAsia="Arial" w:hAnsi="Arial"/>
          <w:sz w:val="23"/>
        </w:rPr>
        <w:t xml:space="preserve"> will exist for a long time into the future.</w:t>
      </w:r>
    </w:p>
    <w:p w:rsidR="00AD019F" w:rsidRDefault="00AD019F" w:rsidP="00AD019F">
      <w:pPr>
        <w:spacing w:line="38" w:lineRule="exact"/>
        <w:rPr>
          <w:rFonts w:ascii="Times New Roman" w:eastAsia="Times New Roman" w:hAnsi="Times New Roman"/>
        </w:rPr>
      </w:pPr>
    </w:p>
    <w:p w:rsidR="00AD019F" w:rsidRDefault="00AD019F" w:rsidP="00AD019F">
      <w:pPr>
        <w:spacing w:line="0" w:lineRule="atLeast"/>
        <w:ind w:left="320"/>
        <w:rPr>
          <w:rFonts w:ascii="Arial" w:eastAsia="Arial" w:hAnsi="Arial"/>
          <w:sz w:val="23"/>
        </w:rPr>
      </w:pPr>
      <w:r>
        <w:rPr>
          <w:rFonts w:ascii="Arial" w:eastAsia="Arial" w:hAnsi="Arial"/>
          <w:sz w:val="23"/>
        </w:rPr>
        <w:t xml:space="preserve">On to </w:t>
      </w:r>
      <w:proofErr w:type="gramStart"/>
      <w:r>
        <w:rPr>
          <w:rFonts w:ascii="Arial" w:eastAsia="Arial" w:hAnsi="Arial"/>
          <w:sz w:val="23"/>
        </w:rPr>
        <w:t>The</w:t>
      </w:r>
      <w:proofErr w:type="gramEnd"/>
      <w:r>
        <w:rPr>
          <w:rFonts w:ascii="Arial" w:eastAsia="Arial" w:hAnsi="Arial"/>
          <w:sz w:val="23"/>
        </w:rPr>
        <w:t xml:space="preserve"> Quick Summary</w:t>
      </w:r>
    </w:p>
    <w:p w:rsidR="00AD019F" w:rsidRDefault="00AD019F" w:rsidP="00AD019F">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64384" behindDoc="1" locked="0" layoutInCell="1" allowOverlap="1">
            <wp:simplePos x="0" y="0"/>
            <wp:positionH relativeFrom="column">
              <wp:posOffset>203835</wp:posOffset>
            </wp:positionH>
            <wp:positionV relativeFrom="paragraph">
              <wp:posOffset>4451985</wp:posOffset>
            </wp:positionV>
            <wp:extent cx="1972310" cy="50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972310" cy="5080"/>
                    </a:xfrm>
                    <a:prstGeom prst="rect">
                      <a:avLst/>
                    </a:prstGeom>
                    <a:noFill/>
                  </pic:spPr>
                </pic:pic>
              </a:graphicData>
            </a:graphic>
          </wp:anchor>
        </w:drawing>
      </w: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62" w:lineRule="exact"/>
        <w:rPr>
          <w:rFonts w:ascii="Times New Roman" w:eastAsia="Times New Roman" w:hAnsi="Times New Roman"/>
        </w:rPr>
      </w:pPr>
    </w:p>
    <w:p w:rsidR="00AD019F" w:rsidRDefault="00AD019F" w:rsidP="00AD019F">
      <w:pPr>
        <w:numPr>
          <w:ilvl w:val="0"/>
          <w:numId w:val="6"/>
        </w:numPr>
        <w:tabs>
          <w:tab w:val="left" w:pos="740"/>
        </w:tabs>
        <w:spacing w:line="0" w:lineRule="atLeast"/>
        <w:ind w:left="740" w:hanging="61"/>
        <w:rPr>
          <w:rFonts w:ascii="Arial" w:eastAsia="Arial" w:hAnsi="Arial"/>
          <w:sz w:val="16"/>
          <w:vertAlign w:val="superscript"/>
        </w:rPr>
      </w:pPr>
      <w:r>
        <w:rPr>
          <w:rFonts w:ascii="Arial" w:eastAsia="Arial" w:hAnsi="Arial"/>
          <w:sz w:val="11"/>
        </w:rPr>
        <w:t>https://github.com</w:t>
      </w:r>
    </w:p>
    <w:p w:rsidR="00AD019F" w:rsidRDefault="00AD019F" w:rsidP="00AD019F">
      <w:pPr>
        <w:spacing w:line="76" w:lineRule="exact"/>
        <w:rPr>
          <w:rFonts w:ascii="Arial" w:eastAsia="Arial" w:hAnsi="Arial"/>
          <w:sz w:val="16"/>
          <w:vertAlign w:val="superscript"/>
        </w:rPr>
      </w:pPr>
    </w:p>
    <w:p w:rsidR="00AD019F" w:rsidRDefault="00AD019F" w:rsidP="00AD019F">
      <w:pPr>
        <w:numPr>
          <w:ilvl w:val="0"/>
          <w:numId w:val="6"/>
        </w:numPr>
        <w:tabs>
          <w:tab w:val="left" w:pos="740"/>
        </w:tabs>
        <w:spacing w:line="184" w:lineRule="auto"/>
        <w:ind w:left="740" w:hanging="61"/>
        <w:rPr>
          <w:rFonts w:ascii="Arial" w:eastAsia="Arial" w:hAnsi="Arial"/>
          <w:sz w:val="16"/>
          <w:vertAlign w:val="superscript"/>
        </w:rPr>
      </w:pPr>
      <w:r>
        <w:rPr>
          <w:rFonts w:ascii="Arial" w:eastAsia="Arial" w:hAnsi="Arial"/>
          <w:sz w:val="11"/>
        </w:rPr>
        <w:t>https://risk-first.org</w:t>
      </w:r>
    </w:p>
    <w:p w:rsidR="00AD019F" w:rsidRDefault="00AD019F" w:rsidP="00AD019F">
      <w:pPr>
        <w:spacing w:line="76" w:lineRule="exact"/>
        <w:rPr>
          <w:rFonts w:ascii="Arial" w:eastAsia="Arial" w:hAnsi="Arial"/>
          <w:sz w:val="16"/>
          <w:vertAlign w:val="superscript"/>
        </w:rPr>
      </w:pPr>
    </w:p>
    <w:p w:rsidR="00AD019F" w:rsidRDefault="00AD019F" w:rsidP="00AD019F">
      <w:pPr>
        <w:numPr>
          <w:ilvl w:val="0"/>
          <w:numId w:val="6"/>
        </w:numPr>
        <w:tabs>
          <w:tab w:val="left" w:pos="740"/>
        </w:tabs>
        <w:spacing w:line="184" w:lineRule="auto"/>
        <w:ind w:left="740" w:hanging="61"/>
        <w:rPr>
          <w:rFonts w:ascii="Arial" w:eastAsia="Arial" w:hAnsi="Arial"/>
          <w:sz w:val="16"/>
          <w:vertAlign w:val="superscript"/>
        </w:rPr>
      </w:pPr>
      <w:r>
        <w:rPr>
          <w:rFonts w:ascii="Arial" w:eastAsia="Arial" w:hAnsi="Arial"/>
          <w:sz w:val="11"/>
        </w:rPr>
        <w:t>https://wikipedia.org</w:t>
      </w:r>
    </w:p>
    <w:p w:rsidR="00AD019F" w:rsidRDefault="00AD019F" w:rsidP="00AD019F">
      <w:pPr>
        <w:tabs>
          <w:tab w:val="left" w:pos="740"/>
        </w:tabs>
        <w:spacing w:line="184" w:lineRule="auto"/>
        <w:ind w:left="740" w:hanging="61"/>
        <w:rPr>
          <w:rFonts w:ascii="Arial" w:eastAsia="Arial" w:hAnsi="Arial"/>
          <w:sz w:val="16"/>
          <w:vertAlign w:val="superscript"/>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88" w:lineRule="exact"/>
        <w:rPr>
          <w:rFonts w:ascii="Times New Roman" w:eastAsia="Times New Roman" w:hAnsi="Times New Roman"/>
        </w:rPr>
      </w:pPr>
    </w:p>
    <w:p w:rsidR="00AD019F" w:rsidRDefault="00AD019F" w:rsidP="00AD019F">
      <w:pPr>
        <w:spacing w:line="0" w:lineRule="atLeast"/>
        <w:ind w:left="320"/>
        <w:rPr>
          <w:rFonts w:ascii="Arial" w:eastAsia="Arial" w:hAnsi="Arial"/>
          <w:sz w:val="23"/>
        </w:rPr>
      </w:pPr>
      <w:proofErr w:type="gramStart"/>
      <w:r>
        <w:rPr>
          <w:rFonts w:ascii="Arial" w:eastAsia="Arial" w:hAnsi="Arial"/>
          <w:sz w:val="23"/>
        </w:rPr>
        <w:t>x</w:t>
      </w:r>
      <w:proofErr w:type="gramEnd"/>
    </w:p>
    <w:p w:rsidR="00AD019F" w:rsidRDefault="00AD019F" w:rsidP="00AD019F">
      <w:pPr>
        <w:spacing w:line="0" w:lineRule="atLeast"/>
        <w:ind w:left="320"/>
        <w:rPr>
          <w:rFonts w:ascii="Arial" w:eastAsia="Arial" w:hAnsi="Arial"/>
          <w:sz w:val="23"/>
        </w:rPr>
        <w:sectPr w:rsidR="00AD019F">
          <w:type w:val="continuous"/>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103" w:name="page15"/>
      <w:bookmarkEnd w:id="103"/>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348" w:lineRule="exact"/>
        <w:rPr>
          <w:rFonts w:ascii="Times New Roman" w:eastAsia="Times New Roman" w:hAnsi="Times New Roman"/>
        </w:rPr>
      </w:pPr>
    </w:p>
    <w:p w:rsidR="00AD019F" w:rsidRDefault="00AD019F" w:rsidP="00AD019F">
      <w:pPr>
        <w:spacing w:line="0" w:lineRule="atLeast"/>
        <w:ind w:left="4680"/>
        <w:rPr>
          <w:rFonts w:ascii="Arial" w:eastAsia="Arial" w:hAnsi="Arial"/>
          <w:b/>
          <w:sz w:val="52"/>
        </w:rPr>
      </w:pPr>
      <w:r>
        <w:rPr>
          <w:rFonts w:ascii="Arial" w:eastAsia="Arial" w:hAnsi="Arial"/>
          <w:b/>
          <w:sz w:val="52"/>
        </w:rPr>
        <w:t>Quick Summary</w:t>
      </w: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17"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29"/>
        </w:rPr>
      </w:pPr>
      <w:r>
        <w:rPr>
          <w:rFonts w:ascii="Arial" w:eastAsia="Arial" w:hAnsi="Arial"/>
          <w:b/>
          <w:sz w:val="29"/>
        </w:rPr>
        <w:t xml:space="preserve">1.  There are Lots of Ways </w:t>
      </w:r>
      <w:ins w:id="104" w:author="Error" w:date="2018-12-20T16:16:00Z">
        <w:r w:rsidR="002A1AE8">
          <w:rPr>
            <w:rFonts w:ascii="Arial" w:eastAsia="Arial" w:hAnsi="Arial"/>
            <w:b/>
            <w:sz w:val="29"/>
          </w:rPr>
          <w:t>to</w:t>
        </w:r>
      </w:ins>
      <w:del w:id="105" w:author="Error" w:date="2018-12-20T16:16:00Z">
        <w:r>
          <w:rPr>
            <w:rFonts w:ascii="Arial" w:eastAsia="Arial" w:hAnsi="Arial"/>
            <w:b/>
            <w:sz w:val="29"/>
          </w:rPr>
          <w:delText>of</w:delText>
        </w:r>
      </w:del>
      <w:r>
        <w:rPr>
          <w:rFonts w:ascii="Arial" w:eastAsia="Arial" w:hAnsi="Arial"/>
          <w:b/>
          <w:sz w:val="29"/>
        </w:rPr>
        <w:t xml:space="preserve"> Running Software Projects</w:t>
      </w:r>
    </w:p>
    <w:p w:rsidR="00AD019F" w:rsidRDefault="00AD019F" w:rsidP="00AD019F">
      <w:pPr>
        <w:spacing w:line="270" w:lineRule="exact"/>
        <w:rPr>
          <w:rFonts w:ascii="Times New Roman" w:eastAsia="Times New Roman" w:hAnsi="Times New Roman"/>
        </w:rPr>
      </w:pPr>
    </w:p>
    <w:p w:rsidR="00AD019F" w:rsidRDefault="00AD019F" w:rsidP="00AD019F">
      <w:pPr>
        <w:spacing w:line="274" w:lineRule="auto"/>
        <w:ind w:left="920" w:right="346"/>
        <w:jc w:val="both"/>
        <w:rPr>
          <w:rFonts w:ascii="Arial" w:eastAsia="Arial" w:hAnsi="Arial"/>
          <w:sz w:val="23"/>
        </w:rPr>
      </w:pPr>
      <w:r>
        <w:rPr>
          <w:rFonts w:ascii="Arial" w:eastAsia="Arial" w:hAnsi="Arial"/>
          <w:sz w:val="23"/>
        </w:rPr>
        <w:t xml:space="preserve">There are lots of </w:t>
      </w:r>
      <w:ins w:id="106" w:author="Error" w:date="2018-12-20T16:16:00Z">
        <w:r w:rsidR="002A1AE8">
          <w:rPr>
            <w:rFonts w:ascii="Arial" w:eastAsia="Arial" w:hAnsi="Arial"/>
            <w:sz w:val="23"/>
          </w:rPr>
          <w:t>diff</w:t>
        </w:r>
        <w:r>
          <w:rPr>
            <w:rFonts w:ascii="Arial" w:eastAsia="Arial" w:hAnsi="Arial"/>
            <w:sz w:val="23"/>
          </w:rPr>
          <w:t>erent</w:t>
        </w:r>
      </w:ins>
      <w:del w:id="107" w:author="Error" w:date="2018-12-20T16:16:00Z">
        <w:r>
          <w:rPr>
            <w:rFonts w:ascii="Arial" w:eastAsia="Arial" w:hAnsi="Arial"/>
            <w:sz w:val="23"/>
          </w:rPr>
          <w:delText>diﬀerent</w:delText>
        </w:r>
      </w:del>
      <w:r>
        <w:rPr>
          <w:rFonts w:ascii="Arial" w:eastAsia="Arial" w:hAnsi="Arial"/>
          <w:sz w:val="23"/>
        </w:rPr>
        <w:t xml:space="preserve"> ways to look at a project in-flight. For example, metrics such as “number of open tickets”, “story points”, “code coverage”</w:t>
      </w:r>
      <w:ins w:id="108" w:author="Error" w:date="2018-12-20T16:16:00Z">
        <w:r w:rsidR="002A1AE8">
          <w:rPr>
            <w:rFonts w:ascii="Arial" w:eastAsia="Arial" w:hAnsi="Arial"/>
            <w:sz w:val="23"/>
          </w:rPr>
          <w:t>,</w:t>
        </w:r>
      </w:ins>
      <w:r>
        <w:rPr>
          <w:rFonts w:ascii="Arial" w:eastAsia="Arial" w:hAnsi="Arial"/>
          <w:sz w:val="23"/>
        </w:rPr>
        <w:t xml:space="preserve"> or “release cadence” give us a numerical feel </w:t>
      </w:r>
      <w:ins w:id="109" w:author="Error" w:date="2018-12-20T16:16:00Z">
        <w:r w:rsidR="002A1AE8">
          <w:rPr>
            <w:rFonts w:ascii="Arial" w:eastAsia="Arial" w:hAnsi="Arial"/>
            <w:sz w:val="23"/>
          </w:rPr>
          <w:t>of</w:t>
        </w:r>
      </w:ins>
      <w:del w:id="110" w:author="Error" w:date="2018-12-20T16:16:00Z">
        <w:r>
          <w:rPr>
            <w:rFonts w:ascii="Arial" w:eastAsia="Arial" w:hAnsi="Arial"/>
            <w:sz w:val="23"/>
          </w:rPr>
          <w:delText>for</w:delText>
        </w:r>
      </w:del>
      <w:r>
        <w:rPr>
          <w:rFonts w:ascii="Arial" w:eastAsia="Arial" w:hAnsi="Arial"/>
          <w:sz w:val="23"/>
        </w:rPr>
        <w:t xml:space="preserve"> how things are going and what needs to happen next. We also judge the health of projects by the practices used on them, such as Continuous Integration, Unit Testing or Pair Programming.</w:t>
      </w:r>
    </w:p>
    <w:p w:rsidR="00AD019F" w:rsidRDefault="00AD019F" w:rsidP="00AD019F">
      <w:pPr>
        <w:spacing w:line="52" w:lineRule="exact"/>
        <w:rPr>
          <w:rFonts w:ascii="Times New Roman" w:eastAsia="Times New Roman" w:hAnsi="Times New Roman"/>
        </w:rPr>
      </w:pPr>
    </w:p>
    <w:p w:rsidR="00AD019F" w:rsidRDefault="00AD019F" w:rsidP="00AD019F">
      <w:pPr>
        <w:spacing w:line="282" w:lineRule="auto"/>
        <w:ind w:left="920" w:right="346"/>
        <w:jc w:val="both"/>
        <w:rPr>
          <w:rFonts w:ascii="Arial" w:eastAsia="Arial" w:hAnsi="Arial"/>
          <w:sz w:val="23"/>
        </w:rPr>
      </w:pPr>
      <w:r>
        <w:rPr>
          <w:rFonts w:ascii="Arial" w:eastAsia="Arial" w:hAnsi="Arial"/>
          <w:sz w:val="23"/>
        </w:rPr>
        <w:t>Software methodologies, then, are collections of tools and practices: “Agile”, “Waterfall”, “Lean” or “Phased Delivery”</w:t>
      </w:r>
      <w:ins w:id="111" w:author="Error" w:date="2018-12-20T16:16:00Z">
        <w:r w:rsidR="002A1AE8">
          <w:rPr>
            <w:rFonts w:ascii="Arial" w:eastAsia="Arial" w:hAnsi="Arial"/>
            <w:sz w:val="23"/>
          </w:rPr>
          <w:t>,</w:t>
        </w:r>
      </w:ins>
      <w:r>
        <w:rPr>
          <w:rFonts w:ascii="Arial" w:eastAsia="Arial" w:hAnsi="Arial"/>
          <w:sz w:val="23"/>
        </w:rPr>
        <w:t xml:space="preserve"> all prescribe </w:t>
      </w:r>
      <w:ins w:id="112" w:author="Error" w:date="2018-12-20T16:16:00Z">
        <w:r w:rsidR="004048C1">
          <w:rPr>
            <w:rFonts w:ascii="Arial" w:eastAsia="Arial" w:hAnsi="Arial"/>
            <w:sz w:val="23"/>
          </w:rPr>
          <w:t>diff</w:t>
        </w:r>
        <w:r>
          <w:rPr>
            <w:rFonts w:ascii="Arial" w:eastAsia="Arial" w:hAnsi="Arial"/>
            <w:sz w:val="23"/>
          </w:rPr>
          <w:t>erent</w:t>
        </w:r>
      </w:ins>
      <w:del w:id="113" w:author="Error" w:date="2018-12-20T16:16:00Z">
        <w:r>
          <w:rPr>
            <w:rFonts w:ascii="Arial" w:eastAsia="Arial" w:hAnsi="Arial"/>
            <w:sz w:val="23"/>
          </w:rPr>
          <w:delText>diﬀerent</w:delText>
        </w:r>
      </w:del>
      <w:r>
        <w:rPr>
          <w:rFonts w:ascii="Arial" w:eastAsia="Arial" w:hAnsi="Arial"/>
          <w:sz w:val="23"/>
        </w:rPr>
        <w:t xml:space="preserve"> approaches to running a project</w:t>
      </w:r>
      <w:del w:id="114" w:author="Error" w:date="2018-12-20T16:16:00Z">
        <w:r>
          <w:rPr>
            <w:rFonts w:ascii="Arial" w:eastAsia="Arial" w:hAnsi="Arial"/>
            <w:sz w:val="23"/>
          </w:rPr>
          <w:delText>,</w:delText>
        </w:r>
      </w:del>
      <w:r>
        <w:rPr>
          <w:rFonts w:ascii="Arial" w:eastAsia="Arial" w:hAnsi="Arial"/>
          <w:sz w:val="23"/>
        </w:rPr>
        <w:t xml:space="preserve"> and are opinionated about the way they think projects should be done and the tools that should be used.</w:t>
      </w:r>
    </w:p>
    <w:p w:rsidR="00AD019F" w:rsidRDefault="00AD019F" w:rsidP="00AD019F">
      <w:pPr>
        <w:spacing w:line="44" w:lineRule="exact"/>
        <w:rPr>
          <w:rFonts w:ascii="Times New Roman" w:eastAsia="Times New Roman" w:hAnsi="Times New Roman"/>
        </w:rPr>
      </w:pPr>
    </w:p>
    <w:p w:rsidR="00AD019F" w:rsidRDefault="00AD019F" w:rsidP="00AD019F">
      <w:pPr>
        <w:spacing w:line="322" w:lineRule="auto"/>
        <w:ind w:left="920" w:right="346"/>
        <w:jc w:val="both"/>
        <w:rPr>
          <w:rFonts w:ascii="Arial" w:eastAsia="Arial" w:hAnsi="Arial"/>
          <w:sz w:val="23"/>
        </w:rPr>
      </w:pPr>
      <w:r>
        <w:rPr>
          <w:rFonts w:ascii="Arial" w:eastAsia="Arial" w:hAnsi="Arial"/>
          <w:sz w:val="23"/>
        </w:rPr>
        <w:t>None of these is necessarily more “right” than another</w:t>
      </w:r>
      <w:ins w:id="115" w:author="Error" w:date="2018-12-20T16:16:00Z">
        <w:r w:rsidR="002A1AE8">
          <w:rPr>
            <w:rFonts w:ascii="Arial" w:eastAsia="Arial" w:hAnsi="Arial"/>
            <w:sz w:val="23"/>
          </w:rPr>
          <w:t xml:space="preserve"> </w:t>
        </w:r>
      </w:ins>
      <w:r>
        <w:rPr>
          <w:rFonts w:ascii="Arial" w:eastAsia="Arial" w:hAnsi="Arial"/>
          <w:sz w:val="23"/>
        </w:rPr>
        <w:t xml:space="preserve">- they are suitable </w:t>
      </w:r>
      <w:ins w:id="116" w:author="Error" w:date="2018-12-20T16:16:00Z">
        <w:r w:rsidR="004048C1">
          <w:rPr>
            <w:rFonts w:ascii="Arial" w:eastAsia="Arial" w:hAnsi="Arial"/>
            <w:noProof/>
            <w:sz w:val="23"/>
          </w:rPr>
          <w:t>for</w:t>
        </w:r>
        <w:r w:rsidR="004048C1">
          <w:rPr>
            <w:rFonts w:ascii="Arial" w:eastAsia="Arial" w:hAnsi="Arial"/>
            <w:sz w:val="23"/>
          </w:rPr>
          <w:t xml:space="preserve"> different</w:t>
        </w:r>
      </w:ins>
      <w:del w:id="117" w:author="Error" w:date="2018-12-20T16:16:00Z">
        <w:r>
          <w:rPr>
            <w:rFonts w:ascii="Arial" w:eastAsia="Arial" w:hAnsi="Arial"/>
            <w:sz w:val="23"/>
          </w:rPr>
          <w:delText>on diﬀerent</w:delText>
        </w:r>
      </w:del>
      <w:r>
        <w:rPr>
          <w:rFonts w:ascii="Arial" w:eastAsia="Arial" w:hAnsi="Arial"/>
          <w:sz w:val="23"/>
        </w:rPr>
        <w:t xml:space="preserve"> projects at </w:t>
      </w:r>
      <w:ins w:id="118" w:author="Error" w:date="2018-12-20T16:16:00Z">
        <w:r w:rsidR="004048C1">
          <w:rPr>
            <w:rFonts w:ascii="Arial" w:eastAsia="Arial" w:hAnsi="Arial"/>
            <w:sz w:val="23"/>
          </w:rPr>
          <w:t>diff</w:t>
        </w:r>
        <w:r>
          <w:rPr>
            <w:rFonts w:ascii="Arial" w:eastAsia="Arial" w:hAnsi="Arial"/>
            <w:sz w:val="23"/>
          </w:rPr>
          <w:t>erent</w:t>
        </w:r>
      </w:ins>
      <w:del w:id="119" w:author="Error" w:date="2018-12-20T16:16:00Z">
        <w:r>
          <w:rPr>
            <w:rFonts w:ascii="Arial" w:eastAsia="Arial" w:hAnsi="Arial"/>
            <w:sz w:val="23"/>
          </w:rPr>
          <w:delText>diﬀerent</w:delText>
        </w:r>
      </w:del>
      <w:r>
        <w:rPr>
          <w:rFonts w:ascii="Arial" w:eastAsia="Arial" w:hAnsi="Arial"/>
          <w:sz w:val="23"/>
        </w:rPr>
        <w:t xml:space="preserve"> times.</w:t>
      </w:r>
    </w:p>
    <w:p w:rsidR="00AD019F" w:rsidRDefault="00AD019F" w:rsidP="00AD019F">
      <w:pPr>
        <w:spacing w:line="0" w:lineRule="atLeast"/>
        <w:ind w:left="920"/>
        <w:rPr>
          <w:rFonts w:ascii="Arial" w:eastAsia="Arial" w:hAnsi="Arial"/>
          <w:b/>
          <w:sz w:val="23"/>
        </w:rPr>
      </w:pPr>
      <w:r>
        <w:rPr>
          <w:rFonts w:ascii="Arial" w:eastAsia="Arial" w:hAnsi="Arial"/>
          <w:sz w:val="23"/>
        </w:rPr>
        <w:t xml:space="preserve">A key question then is:  </w:t>
      </w:r>
      <w:r>
        <w:rPr>
          <w:rFonts w:ascii="Arial" w:eastAsia="Arial" w:hAnsi="Arial"/>
          <w:b/>
          <w:sz w:val="23"/>
        </w:rPr>
        <w:t>how do we select the right tools for the job?</w:t>
      </w:r>
    </w:p>
    <w:p w:rsidR="00AD019F" w:rsidRDefault="00AD019F" w:rsidP="00AD019F">
      <w:pPr>
        <w:spacing w:line="399"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31"/>
        </w:rPr>
      </w:pPr>
      <w:r>
        <w:rPr>
          <w:rFonts w:ascii="Arial" w:eastAsia="Arial" w:hAnsi="Arial"/>
          <w:b/>
          <w:sz w:val="31"/>
        </w:rPr>
        <w:t xml:space="preserve">2.  We can </w:t>
      </w:r>
      <w:proofErr w:type="gramStart"/>
      <w:r>
        <w:rPr>
          <w:rFonts w:ascii="Arial" w:eastAsia="Arial" w:hAnsi="Arial"/>
          <w:b/>
          <w:sz w:val="31"/>
        </w:rPr>
        <w:t>Look</w:t>
      </w:r>
      <w:proofErr w:type="gramEnd"/>
      <w:r>
        <w:rPr>
          <w:rFonts w:ascii="Arial" w:eastAsia="Arial" w:hAnsi="Arial"/>
          <w:b/>
          <w:sz w:val="31"/>
        </w:rPr>
        <w:t xml:space="preserve"> at Projects in Terms of Risks</w:t>
      </w:r>
    </w:p>
    <w:p w:rsidR="00AD019F" w:rsidRDefault="00AD019F" w:rsidP="00AD019F">
      <w:pPr>
        <w:spacing w:line="247" w:lineRule="exact"/>
        <w:rPr>
          <w:rFonts w:ascii="Times New Roman" w:eastAsia="Times New Roman" w:hAnsi="Times New Roman"/>
        </w:rPr>
      </w:pPr>
    </w:p>
    <w:p w:rsidR="00AD019F" w:rsidRDefault="00AD019F" w:rsidP="00AD019F">
      <w:pPr>
        <w:spacing w:line="0" w:lineRule="atLeast"/>
        <w:ind w:left="920"/>
        <w:rPr>
          <w:rFonts w:ascii="Arial" w:eastAsia="Arial" w:hAnsi="Arial"/>
          <w:sz w:val="23"/>
        </w:rPr>
      </w:pPr>
      <w:r>
        <w:rPr>
          <w:rFonts w:ascii="Arial" w:eastAsia="Arial" w:hAnsi="Arial"/>
          <w:sz w:val="23"/>
        </w:rPr>
        <w:t>One way to examine the project in-flight is by looking at the risks it faces.</w:t>
      </w:r>
    </w:p>
    <w:p w:rsidR="00AD019F" w:rsidRDefault="00AD019F" w:rsidP="00AD019F">
      <w:pPr>
        <w:spacing w:line="157" w:lineRule="exact"/>
        <w:rPr>
          <w:rFonts w:ascii="Times New Roman" w:eastAsia="Times New Roman" w:hAnsi="Times New Roman"/>
        </w:rPr>
      </w:pPr>
    </w:p>
    <w:p w:rsidR="00AD019F" w:rsidRDefault="00AD019F" w:rsidP="00AD019F">
      <w:pPr>
        <w:spacing w:line="292" w:lineRule="auto"/>
        <w:ind w:left="920" w:right="346"/>
        <w:jc w:val="both"/>
        <w:rPr>
          <w:rFonts w:ascii="Arial" w:eastAsia="Arial" w:hAnsi="Arial"/>
          <w:sz w:val="23"/>
        </w:rPr>
      </w:pPr>
      <w:r>
        <w:rPr>
          <w:rFonts w:ascii="Arial" w:eastAsia="Arial" w:hAnsi="Arial"/>
          <w:sz w:val="23"/>
        </w:rPr>
        <w:t>Commonly, tools such as RAID logs 10 and RAG status11 reporting are used. These techniques should be familiar to project managers and developers everywhere.</w:t>
      </w:r>
    </w:p>
    <w:p w:rsidR="00AD019F" w:rsidRDefault="00AD019F" w:rsidP="00AD019F">
      <w:pPr>
        <w:spacing w:line="33" w:lineRule="exact"/>
        <w:rPr>
          <w:rFonts w:ascii="Times New Roman" w:eastAsia="Times New Roman" w:hAnsi="Times New Roman"/>
        </w:rPr>
      </w:pPr>
    </w:p>
    <w:p w:rsidR="00AD019F" w:rsidRDefault="00AD019F" w:rsidP="00AD019F">
      <w:pPr>
        <w:spacing w:line="292" w:lineRule="auto"/>
        <w:ind w:left="920" w:right="346"/>
        <w:jc w:val="both"/>
        <w:rPr>
          <w:rFonts w:ascii="Arial" w:eastAsia="Arial" w:hAnsi="Arial"/>
          <w:sz w:val="23"/>
        </w:rPr>
      </w:pPr>
      <w:r>
        <w:rPr>
          <w:rFonts w:ascii="Arial" w:eastAsia="Arial" w:hAnsi="Arial"/>
          <w:sz w:val="23"/>
        </w:rPr>
        <w:t xml:space="preserve">However, the Risk-First view is that we can go much further: that each item of work being done on the project is to manage a particular risk. Risk isn’t something that just appears in a report, it actually drives </w:t>
      </w:r>
      <w:r>
        <w:rPr>
          <w:rFonts w:ascii="Arial" w:eastAsia="Arial" w:hAnsi="Arial"/>
          <w:i/>
          <w:sz w:val="23"/>
        </w:rPr>
        <w:t>everything we do</w:t>
      </w:r>
      <w:r>
        <w:rPr>
          <w:rFonts w:ascii="Arial" w:eastAsia="Arial" w:hAnsi="Arial"/>
          <w:sz w:val="23"/>
        </w:rPr>
        <w:t>.</w:t>
      </w:r>
    </w:p>
    <w:p w:rsidR="00AD019F" w:rsidRDefault="00AD019F" w:rsidP="00AD019F">
      <w:pPr>
        <w:spacing w:line="33" w:lineRule="exact"/>
        <w:rPr>
          <w:rFonts w:ascii="Times New Roman" w:eastAsia="Times New Roman" w:hAnsi="Times New Roman"/>
        </w:rPr>
      </w:pPr>
    </w:p>
    <w:p w:rsidR="00AD019F" w:rsidRDefault="00AD019F" w:rsidP="00AD019F">
      <w:pPr>
        <w:spacing w:line="0" w:lineRule="atLeast"/>
        <w:ind w:left="920"/>
        <w:rPr>
          <w:rFonts w:ascii="Arial" w:eastAsia="Arial" w:hAnsi="Arial"/>
          <w:sz w:val="23"/>
        </w:rPr>
      </w:pPr>
      <w:r>
        <w:rPr>
          <w:rFonts w:ascii="Arial" w:eastAsia="Arial" w:hAnsi="Arial"/>
          <w:sz w:val="23"/>
        </w:rPr>
        <w:t>For example:</w:t>
      </w:r>
    </w:p>
    <w:p w:rsidR="00AD019F" w:rsidRDefault="00AD019F" w:rsidP="00AD019F">
      <w:pPr>
        <w:spacing w:line="20" w:lineRule="exact"/>
        <w:rPr>
          <w:rFonts w:ascii="Times New Roman" w:eastAsia="Times New Roman" w:hAnsi="Times New Roman"/>
        </w:rPr>
      </w:pPr>
      <w:r>
        <w:rPr>
          <w:rFonts w:ascii="Arial" w:eastAsia="Arial" w:hAnsi="Arial"/>
          <w:noProof/>
          <w:sz w:val="23"/>
        </w:rPr>
        <w:drawing>
          <wp:anchor distT="0" distB="0" distL="114300" distR="114300" simplePos="0" relativeHeight="251665408" behindDoc="1" locked="0" layoutInCell="1" allowOverlap="1">
            <wp:simplePos x="0" y="0"/>
            <wp:positionH relativeFrom="column">
              <wp:posOffset>581025</wp:posOffset>
            </wp:positionH>
            <wp:positionV relativeFrom="paragraph">
              <wp:posOffset>126365</wp:posOffset>
            </wp:positionV>
            <wp:extent cx="1972310" cy="50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972310" cy="5080"/>
                    </a:xfrm>
                    <a:prstGeom prst="rect">
                      <a:avLst/>
                    </a:prstGeom>
                    <a:noFill/>
                  </pic:spPr>
                </pic:pic>
              </a:graphicData>
            </a:graphic>
          </wp:anchor>
        </w:drawing>
      </w:r>
    </w:p>
    <w:p w:rsidR="00AD019F" w:rsidRDefault="00AD019F" w:rsidP="00AD019F">
      <w:pPr>
        <w:spacing w:line="261" w:lineRule="exact"/>
        <w:rPr>
          <w:rFonts w:ascii="Times New Roman" w:eastAsia="Times New Roman" w:hAnsi="Times New Roman"/>
        </w:rPr>
      </w:pPr>
    </w:p>
    <w:p w:rsidR="00AD019F" w:rsidRDefault="00AD019F" w:rsidP="00AD019F">
      <w:pPr>
        <w:numPr>
          <w:ilvl w:val="0"/>
          <w:numId w:val="7"/>
        </w:numPr>
        <w:tabs>
          <w:tab w:val="left" w:pos="1340"/>
        </w:tabs>
        <w:spacing w:line="0" w:lineRule="atLeast"/>
        <w:ind w:left="1340" w:hanging="118"/>
        <w:rPr>
          <w:rFonts w:ascii="Arial" w:eastAsia="Arial" w:hAnsi="Arial"/>
          <w:sz w:val="15"/>
          <w:vertAlign w:val="superscript"/>
        </w:rPr>
      </w:pPr>
      <w:r>
        <w:rPr>
          <w:rFonts w:ascii="Arial" w:eastAsia="Arial" w:hAnsi="Arial"/>
          <w:sz w:val="11"/>
        </w:rPr>
        <w:t>https://www.projectmanager.com/blog/raid-log-use-one</w:t>
      </w:r>
    </w:p>
    <w:p w:rsidR="00AD019F" w:rsidRDefault="00AD019F" w:rsidP="00AD019F">
      <w:pPr>
        <w:spacing w:line="76" w:lineRule="exact"/>
        <w:rPr>
          <w:rFonts w:ascii="Arial" w:eastAsia="Arial" w:hAnsi="Arial"/>
          <w:sz w:val="15"/>
          <w:vertAlign w:val="superscript"/>
        </w:rPr>
      </w:pPr>
    </w:p>
    <w:p w:rsidR="00AD019F" w:rsidRDefault="00AD019F" w:rsidP="00AD019F">
      <w:pPr>
        <w:numPr>
          <w:ilvl w:val="0"/>
          <w:numId w:val="7"/>
        </w:numPr>
        <w:tabs>
          <w:tab w:val="left" w:pos="1340"/>
        </w:tabs>
        <w:spacing w:line="196" w:lineRule="auto"/>
        <w:ind w:left="1340" w:hanging="118"/>
        <w:rPr>
          <w:rFonts w:ascii="Arial" w:eastAsia="Arial" w:hAnsi="Arial"/>
          <w:sz w:val="15"/>
          <w:vertAlign w:val="superscript"/>
        </w:rPr>
      </w:pPr>
      <w:r>
        <w:rPr>
          <w:rFonts w:ascii="Arial" w:eastAsia="Arial" w:hAnsi="Arial"/>
          <w:sz w:val="11"/>
        </w:rPr>
        <w:t>https://pmtips.net/blog-new/what-does-rag-status-mean</w:t>
      </w:r>
    </w:p>
    <w:p w:rsidR="00AD019F" w:rsidRDefault="00AD019F" w:rsidP="00AD019F">
      <w:pPr>
        <w:tabs>
          <w:tab w:val="left" w:pos="1340"/>
        </w:tabs>
        <w:spacing w:line="196" w:lineRule="auto"/>
        <w:ind w:left="1340" w:hanging="118"/>
        <w:rPr>
          <w:rFonts w:ascii="Arial" w:eastAsia="Arial" w:hAnsi="Arial"/>
          <w:sz w:val="15"/>
          <w:vertAlign w:val="superscript"/>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88" w:lineRule="exact"/>
        <w:rPr>
          <w:rFonts w:ascii="Times New Roman" w:eastAsia="Times New Roman" w:hAnsi="Times New Roman"/>
        </w:rPr>
      </w:pPr>
    </w:p>
    <w:p w:rsidR="00AD019F" w:rsidRDefault="00AD019F" w:rsidP="00AD019F">
      <w:pPr>
        <w:spacing w:line="0" w:lineRule="atLeast"/>
        <w:ind w:left="8500"/>
        <w:rPr>
          <w:rFonts w:ascii="Arial" w:eastAsia="Arial" w:hAnsi="Arial"/>
          <w:sz w:val="23"/>
        </w:rPr>
      </w:pPr>
      <w:proofErr w:type="gramStart"/>
      <w:r>
        <w:rPr>
          <w:rFonts w:ascii="Arial" w:eastAsia="Arial" w:hAnsi="Arial"/>
          <w:sz w:val="23"/>
        </w:rPr>
        <w:t>xi</w:t>
      </w:r>
      <w:proofErr w:type="gramEnd"/>
    </w:p>
    <w:p w:rsidR="00AD019F" w:rsidRDefault="00AD019F" w:rsidP="00AD019F">
      <w:pPr>
        <w:spacing w:line="0" w:lineRule="atLeast"/>
        <w:ind w:left="8500"/>
        <w:rPr>
          <w:rFonts w:ascii="Arial" w:eastAsia="Arial" w:hAnsi="Arial"/>
          <w:sz w:val="23"/>
        </w:rPr>
        <w:sectPr w:rsidR="00AD019F">
          <w:type w:val="continuous"/>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120" w:name="page16"/>
      <w:bookmarkEnd w:id="120"/>
    </w:p>
    <w:p w:rsidR="00AD019F" w:rsidRDefault="00AD019F" w:rsidP="00AD019F">
      <w:pPr>
        <w:spacing w:line="200" w:lineRule="exact"/>
        <w:rPr>
          <w:rFonts w:ascii="Times New Roman" w:eastAsia="Times New Roman" w:hAnsi="Times New Roman"/>
        </w:rPr>
      </w:pPr>
    </w:p>
    <w:p w:rsidR="00AD019F" w:rsidRDefault="00AD019F" w:rsidP="00AD019F">
      <w:pPr>
        <w:spacing w:line="330" w:lineRule="exact"/>
        <w:rPr>
          <w:rFonts w:ascii="Times New Roman" w:eastAsia="Times New Roman" w:hAnsi="Times New Roman"/>
        </w:rPr>
      </w:pPr>
    </w:p>
    <w:p w:rsidR="00AD019F" w:rsidRDefault="00AD019F" w:rsidP="00AD019F">
      <w:pPr>
        <w:numPr>
          <w:ilvl w:val="0"/>
          <w:numId w:val="8"/>
        </w:numPr>
        <w:tabs>
          <w:tab w:val="left" w:pos="900"/>
        </w:tabs>
        <w:spacing w:line="264" w:lineRule="auto"/>
        <w:ind w:left="900" w:right="946" w:hanging="255"/>
        <w:rPr>
          <w:rFonts w:ascii="Arial" w:eastAsia="Arial" w:hAnsi="Arial"/>
          <w:sz w:val="23"/>
        </w:rPr>
      </w:pPr>
      <w:r>
        <w:rPr>
          <w:rFonts w:ascii="Arial" w:eastAsia="Arial" w:hAnsi="Arial"/>
          <w:sz w:val="23"/>
        </w:rPr>
        <w:t xml:space="preserve">A story about improving the user login screen can be seen as reducing </w:t>
      </w:r>
      <w:r>
        <w:rPr>
          <w:rFonts w:ascii="Arial" w:eastAsia="Arial" w:hAnsi="Arial"/>
          <w:i/>
          <w:sz w:val="23"/>
        </w:rPr>
        <w:t>the risk of users not signing up</w:t>
      </w:r>
      <w:r>
        <w:rPr>
          <w:rFonts w:ascii="Arial" w:eastAsia="Arial" w:hAnsi="Arial"/>
          <w:sz w:val="23"/>
        </w:rPr>
        <w:t>.</w:t>
      </w:r>
    </w:p>
    <w:p w:rsidR="00AD019F" w:rsidRDefault="00AD019F" w:rsidP="00AD019F">
      <w:pPr>
        <w:spacing w:line="1" w:lineRule="exact"/>
        <w:rPr>
          <w:rFonts w:ascii="Arial" w:eastAsia="Arial" w:hAnsi="Arial"/>
          <w:sz w:val="23"/>
        </w:rPr>
      </w:pPr>
    </w:p>
    <w:p w:rsidR="00AD019F" w:rsidRDefault="00AD019F" w:rsidP="00AD019F">
      <w:pPr>
        <w:numPr>
          <w:ilvl w:val="0"/>
          <w:numId w:val="8"/>
        </w:numPr>
        <w:tabs>
          <w:tab w:val="left" w:pos="900"/>
        </w:tabs>
        <w:spacing w:line="261" w:lineRule="auto"/>
        <w:ind w:left="900" w:right="946" w:hanging="255"/>
        <w:rPr>
          <w:rFonts w:ascii="Arial" w:eastAsia="Arial" w:hAnsi="Arial"/>
          <w:sz w:val="23"/>
        </w:rPr>
      </w:pPr>
      <w:r>
        <w:rPr>
          <w:rFonts w:ascii="Arial" w:eastAsia="Arial" w:hAnsi="Arial"/>
          <w:sz w:val="23"/>
        </w:rPr>
        <w:t xml:space="preserve">A task about improving the health indicators could be seen as </w:t>
      </w:r>
      <w:ins w:id="121" w:author="Error" w:date="2018-12-20T16:16:00Z">
        <w:r w:rsidRPr="004048C1">
          <w:rPr>
            <w:rFonts w:ascii="Arial" w:eastAsia="Arial" w:hAnsi="Arial"/>
            <w:noProof/>
            <w:sz w:val="23"/>
          </w:rPr>
          <w:t>mitigating</w:t>
        </w:r>
      </w:ins>
      <w:del w:id="122" w:author="Error" w:date="2018-12-20T16:16:00Z">
        <w:r>
          <w:rPr>
            <w:rFonts w:ascii="Arial" w:eastAsia="Arial" w:hAnsi="Arial"/>
            <w:sz w:val="23"/>
          </w:rPr>
          <w:delText>mitigat-ing</w:delText>
        </w:r>
      </w:del>
      <w:r>
        <w:rPr>
          <w:rFonts w:ascii="Arial" w:eastAsia="Arial" w:hAnsi="Arial"/>
          <w:sz w:val="23"/>
        </w:rPr>
        <w:t xml:space="preserve"> </w:t>
      </w:r>
      <w:r>
        <w:rPr>
          <w:rFonts w:ascii="Arial" w:eastAsia="Arial" w:hAnsi="Arial"/>
          <w:i/>
          <w:sz w:val="23"/>
        </w:rPr>
        <w:t>the risk of the application failing and no-one reacting to it</w:t>
      </w:r>
      <w:r>
        <w:rPr>
          <w:rFonts w:ascii="Arial" w:eastAsia="Arial" w:hAnsi="Arial"/>
          <w:sz w:val="23"/>
        </w:rPr>
        <w:t>.</w:t>
      </w:r>
    </w:p>
    <w:p w:rsidR="00AD019F" w:rsidRDefault="00AD019F" w:rsidP="00AD019F">
      <w:pPr>
        <w:spacing w:line="1" w:lineRule="exact"/>
        <w:rPr>
          <w:rFonts w:ascii="Arial" w:eastAsia="Arial" w:hAnsi="Arial"/>
          <w:sz w:val="23"/>
        </w:rPr>
      </w:pPr>
    </w:p>
    <w:p w:rsidR="00AD019F" w:rsidRDefault="00AD019F" w:rsidP="00AD019F">
      <w:pPr>
        <w:numPr>
          <w:ilvl w:val="0"/>
          <w:numId w:val="8"/>
        </w:numPr>
        <w:tabs>
          <w:tab w:val="left" w:pos="900"/>
        </w:tabs>
        <w:spacing w:line="344" w:lineRule="auto"/>
        <w:ind w:left="900" w:right="946" w:hanging="255"/>
        <w:rPr>
          <w:rFonts w:ascii="Arial" w:eastAsia="Arial" w:hAnsi="Arial"/>
          <w:sz w:val="22"/>
        </w:rPr>
      </w:pPr>
      <w:r>
        <w:rPr>
          <w:rFonts w:ascii="Arial" w:eastAsia="Arial" w:hAnsi="Arial"/>
          <w:sz w:val="22"/>
        </w:rPr>
        <w:t xml:space="preserve">Even a task as basic as implementing a new function in the application is mitigating </w:t>
      </w:r>
      <w:r>
        <w:rPr>
          <w:rFonts w:ascii="Arial" w:eastAsia="Arial" w:hAnsi="Arial"/>
          <w:i/>
          <w:sz w:val="22"/>
        </w:rPr>
        <w:t>the risk that users are dissatisfied and go elsewhere</w:t>
      </w:r>
      <w:r>
        <w:rPr>
          <w:rFonts w:ascii="Arial" w:eastAsia="Arial" w:hAnsi="Arial"/>
          <w:sz w:val="22"/>
        </w:rPr>
        <w:t>.</w:t>
      </w:r>
    </w:p>
    <w:p w:rsidR="00AD019F" w:rsidRDefault="00AD019F" w:rsidP="00AD019F">
      <w:pPr>
        <w:spacing w:line="200" w:lineRule="exact"/>
        <w:rPr>
          <w:rFonts w:ascii="Times New Roman" w:eastAsia="Times New Roman" w:hAnsi="Times New Roman"/>
        </w:rPr>
      </w:pPr>
    </w:p>
    <w:p w:rsidR="00AD019F" w:rsidRDefault="00AD019F" w:rsidP="00AD019F">
      <w:pPr>
        <w:spacing w:line="219" w:lineRule="exact"/>
        <w:rPr>
          <w:rFonts w:ascii="Times New Roman" w:eastAsia="Times New Roman" w:hAnsi="Times New Roman"/>
        </w:rPr>
      </w:pPr>
    </w:p>
    <w:p w:rsidR="00AD019F" w:rsidRDefault="00AD019F" w:rsidP="00AD019F">
      <w:pPr>
        <w:spacing w:line="320" w:lineRule="auto"/>
        <w:ind w:left="320" w:right="946"/>
        <w:jc w:val="both"/>
        <w:rPr>
          <w:rFonts w:ascii="Arial" w:eastAsia="Arial" w:hAnsi="Arial"/>
          <w:b/>
          <w:sz w:val="23"/>
        </w:rPr>
      </w:pPr>
      <w:r>
        <w:rPr>
          <w:rFonts w:ascii="Arial" w:eastAsia="Arial" w:hAnsi="Arial"/>
          <w:sz w:val="23"/>
        </w:rPr>
        <w:t xml:space="preserve">One assertion of Risk-First is that </w:t>
      </w:r>
      <w:r>
        <w:rPr>
          <w:rFonts w:ascii="Arial" w:eastAsia="Arial" w:hAnsi="Arial"/>
          <w:b/>
          <w:sz w:val="23"/>
        </w:rPr>
        <w:t>every action you take on a project is to</w:t>
      </w:r>
      <w:r>
        <w:rPr>
          <w:rFonts w:ascii="Arial" w:eastAsia="Arial" w:hAnsi="Arial"/>
          <w:sz w:val="23"/>
        </w:rPr>
        <w:t xml:space="preserve"> </w:t>
      </w:r>
      <w:r>
        <w:rPr>
          <w:rFonts w:ascii="Arial" w:eastAsia="Arial" w:hAnsi="Arial"/>
          <w:b/>
          <w:sz w:val="23"/>
        </w:rPr>
        <w:t>manage a risk.</w:t>
      </w:r>
    </w:p>
    <w:p w:rsidR="00AD019F" w:rsidRDefault="00AD019F" w:rsidP="00AD019F">
      <w:pPr>
        <w:spacing w:line="351" w:lineRule="exact"/>
        <w:rPr>
          <w:rFonts w:ascii="Times New Roman" w:eastAsia="Times New Roman" w:hAnsi="Times New Roman"/>
        </w:rPr>
      </w:pPr>
    </w:p>
    <w:p w:rsidR="00AD019F" w:rsidRDefault="00AD019F" w:rsidP="00AD019F">
      <w:pPr>
        <w:spacing w:line="0" w:lineRule="atLeast"/>
        <w:ind w:left="320"/>
        <w:rPr>
          <w:rFonts w:ascii="Arial" w:eastAsia="Arial" w:hAnsi="Arial"/>
          <w:b/>
          <w:sz w:val="29"/>
        </w:rPr>
      </w:pPr>
      <w:r>
        <w:rPr>
          <w:rFonts w:ascii="Arial" w:eastAsia="Arial" w:hAnsi="Arial"/>
          <w:b/>
          <w:sz w:val="29"/>
        </w:rPr>
        <w:t>3.  We Can Break Down Risks on a Project Methodically</w:t>
      </w:r>
    </w:p>
    <w:p w:rsidR="00AD019F" w:rsidRDefault="00AD019F" w:rsidP="00AD019F">
      <w:pPr>
        <w:spacing w:line="291" w:lineRule="exact"/>
        <w:rPr>
          <w:rFonts w:ascii="Times New Roman" w:eastAsia="Times New Roman" w:hAnsi="Times New Roman"/>
        </w:rPr>
      </w:pPr>
    </w:p>
    <w:p w:rsidR="00AD019F" w:rsidRDefault="00AD019F" w:rsidP="00AD019F">
      <w:pPr>
        <w:spacing w:line="292" w:lineRule="auto"/>
        <w:ind w:left="320" w:right="946"/>
        <w:jc w:val="both"/>
        <w:rPr>
          <w:rFonts w:ascii="Arial" w:eastAsia="Arial" w:hAnsi="Arial"/>
          <w:sz w:val="23"/>
        </w:rPr>
      </w:pPr>
      <w:r>
        <w:rPr>
          <w:rFonts w:ascii="Arial" w:eastAsia="Arial" w:hAnsi="Arial"/>
          <w:sz w:val="23"/>
        </w:rPr>
        <w:t xml:space="preserve">Although risk is usually complicated and messy, other industries have found value in breaking down the types of risks that </w:t>
      </w:r>
      <w:ins w:id="123" w:author="Error" w:date="2018-12-20T16:16:00Z">
        <w:r w:rsidR="002A1AE8">
          <w:rPr>
            <w:rFonts w:ascii="Arial" w:eastAsia="Arial" w:hAnsi="Arial"/>
            <w:sz w:val="23"/>
          </w:rPr>
          <w:t>affect</w:t>
        </w:r>
      </w:ins>
      <w:del w:id="124" w:author="Error" w:date="2018-12-20T16:16:00Z">
        <w:r>
          <w:rPr>
            <w:rFonts w:ascii="Arial" w:eastAsia="Arial" w:hAnsi="Arial"/>
            <w:sz w:val="23"/>
          </w:rPr>
          <w:delText>aﬀect</w:delText>
        </w:r>
      </w:del>
      <w:r>
        <w:rPr>
          <w:rFonts w:ascii="Arial" w:eastAsia="Arial" w:hAnsi="Arial"/>
          <w:sz w:val="23"/>
        </w:rPr>
        <w:t xml:space="preserve"> them and address</w:t>
      </w:r>
      <w:del w:id="125" w:author="Error" w:date="2018-12-20T16:16:00Z">
        <w:r>
          <w:rPr>
            <w:rFonts w:ascii="Arial" w:eastAsia="Arial" w:hAnsi="Arial"/>
            <w:sz w:val="23"/>
          </w:rPr>
          <w:delText>ing</w:delText>
        </w:r>
      </w:del>
      <w:r>
        <w:rPr>
          <w:rFonts w:ascii="Arial" w:eastAsia="Arial" w:hAnsi="Arial"/>
          <w:sz w:val="23"/>
        </w:rPr>
        <w:t xml:space="preserve"> them individually.</w:t>
      </w:r>
    </w:p>
    <w:p w:rsidR="00AD019F" w:rsidRDefault="00AD019F" w:rsidP="00AD019F">
      <w:pPr>
        <w:spacing w:line="77" w:lineRule="exact"/>
        <w:rPr>
          <w:rFonts w:ascii="Times New Roman" w:eastAsia="Times New Roman" w:hAnsi="Times New Roman"/>
        </w:rPr>
      </w:pPr>
    </w:p>
    <w:p w:rsidR="00AD019F" w:rsidRDefault="00AD019F" w:rsidP="00AD019F">
      <w:pPr>
        <w:spacing w:line="0" w:lineRule="atLeast"/>
        <w:ind w:left="320"/>
        <w:rPr>
          <w:rFonts w:ascii="Arial" w:eastAsia="Arial" w:hAnsi="Arial"/>
          <w:sz w:val="23"/>
        </w:rPr>
      </w:pPr>
      <w:r>
        <w:rPr>
          <w:rFonts w:ascii="Arial" w:eastAsia="Arial" w:hAnsi="Arial"/>
          <w:sz w:val="23"/>
        </w:rPr>
        <w:t>For example:</w:t>
      </w:r>
    </w:p>
    <w:p w:rsidR="00AD019F" w:rsidRDefault="00AD019F" w:rsidP="00AD019F">
      <w:pPr>
        <w:spacing w:line="200" w:lineRule="exact"/>
        <w:rPr>
          <w:rFonts w:ascii="Times New Roman" w:eastAsia="Times New Roman" w:hAnsi="Times New Roman"/>
        </w:rPr>
      </w:pPr>
    </w:p>
    <w:p w:rsidR="00AD019F" w:rsidRDefault="00AD019F" w:rsidP="00AD019F">
      <w:pPr>
        <w:spacing w:line="397" w:lineRule="exact"/>
        <w:rPr>
          <w:rFonts w:ascii="Times New Roman" w:eastAsia="Times New Roman" w:hAnsi="Times New Roman"/>
        </w:rPr>
      </w:pPr>
    </w:p>
    <w:p w:rsidR="00AD019F" w:rsidRDefault="00AD019F" w:rsidP="00AD019F">
      <w:pPr>
        <w:numPr>
          <w:ilvl w:val="0"/>
          <w:numId w:val="9"/>
        </w:numPr>
        <w:tabs>
          <w:tab w:val="left" w:pos="900"/>
        </w:tabs>
        <w:spacing w:line="264" w:lineRule="auto"/>
        <w:ind w:left="900" w:right="946" w:hanging="255"/>
        <w:rPr>
          <w:rFonts w:ascii="Arial" w:eastAsia="Arial" w:hAnsi="Arial"/>
          <w:sz w:val="23"/>
        </w:rPr>
      </w:pPr>
      <w:r>
        <w:rPr>
          <w:rFonts w:ascii="Arial" w:eastAsia="Arial" w:hAnsi="Arial"/>
          <w:sz w:val="23"/>
        </w:rPr>
        <w:t xml:space="preserve">In manufacturing, </w:t>
      </w:r>
      <w:r>
        <w:rPr>
          <w:rFonts w:ascii="Arial" w:eastAsia="Arial" w:hAnsi="Arial"/>
          <w:i/>
          <w:sz w:val="23"/>
        </w:rPr>
        <w:t>tolerances</w:t>
      </w:r>
      <w:r>
        <w:rPr>
          <w:rFonts w:ascii="Arial" w:eastAsia="Arial" w:hAnsi="Arial"/>
          <w:sz w:val="23"/>
        </w:rPr>
        <w:t xml:space="preserve"> allow for calculating the likelihood of </w:t>
      </w:r>
      <w:ins w:id="126" w:author="Error" w:date="2018-12-20T16:16:00Z">
        <w:r w:rsidRPr="004048C1">
          <w:rPr>
            <w:rFonts w:ascii="Arial" w:eastAsia="Arial" w:hAnsi="Arial"/>
            <w:noProof/>
            <w:sz w:val="23"/>
          </w:rPr>
          <w:t>defects</w:t>
        </w:r>
      </w:ins>
      <w:del w:id="127" w:author="Error" w:date="2018-12-20T16:16:00Z">
        <w:r>
          <w:rPr>
            <w:rFonts w:ascii="Arial" w:eastAsia="Arial" w:hAnsi="Arial"/>
            <w:sz w:val="23"/>
          </w:rPr>
          <w:delText>de-fects</w:delText>
        </w:r>
      </w:del>
      <w:r>
        <w:rPr>
          <w:rFonts w:ascii="Arial" w:eastAsia="Arial" w:hAnsi="Arial"/>
          <w:sz w:val="23"/>
        </w:rPr>
        <w:t xml:space="preserve"> in production.</w:t>
      </w:r>
    </w:p>
    <w:p w:rsidR="00AD019F" w:rsidRDefault="00AD019F" w:rsidP="00AD019F">
      <w:pPr>
        <w:spacing w:line="1" w:lineRule="exact"/>
        <w:rPr>
          <w:rFonts w:ascii="Arial" w:eastAsia="Arial" w:hAnsi="Arial"/>
          <w:sz w:val="23"/>
        </w:rPr>
      </w:pPr>
    </w:p>
    <w:p w:rsidR="00AD019F" w:rsidRDefault="00AD019F" w:rsidP="00AD019F">
      <w:pPr>
        <w:numPr>
          <w:ilvl w:val="0"/>
          <w:numId w:val="9"/>
        </w:numPr>
        <w:tabs>
          <w:tab w:val="left" w:pos="900"/>
        </w:tabs>
        <w:spacing w:line="261" w:lineRule="auto"/>
        <w:ind w:left="900" w:right="946" w:hanging="255"/>
        <w:rPr>
          <w:rFonts w:ascii="Arial" w:eastAsia="Arial" w:hAnsi="Arial"/>
          <w:sz w:val="23"/>
        </w:rPr>
      </w:pPr>
      <w:r>
        <w:rPr>
          <w:rFonts w:ascii="Arial" w:eastAsia="Arial" w:hAnsi="Arial"/>
          <w:sz w:val="23"/>
        </w:rPr>
        <w:t xml:space="preserve">In finance, projects and teams are structured around monitoring risks like </w:t>
      </w:r>
      <w:r>
        <w:rPr>
          <w:rFonts w:ascii="Arial" w:eastAsia="Arial" w:hAnsi="Arial"/>
          <w:i/>
          <w:sz w:val="23"/>
        </w:rPr>
        <w:t>credit risk</w:t>
      </w:r>
      <w:r>
        <w:rPr>
          <w:rFonts w:ascii="Arial" w:eastAsia="Arial" w:hAnsi="Arial"/>
          <w:sz w:val="23"/>
        </w:rPr>
        <w:t xml:space="preserve">, </w:t>
      </w:r>
      <w:r>
        <w:rPr>
          <w:rFonts w:ascii="Arial" w:eastAsia="Arial" w:hAnsi="Arial"/>
          <w:i/>
          <w:sz w:val="23"/>
        </w:rPr>
        <w:t>market risk</w:t>
      </w:r>
      <w:ins w:id="128" w:author="Error" w:date="2018-12-20T16:16:00Z">
        <w:r w:rsidR="004048C1">
          <w:rPr>
            <w:rFonts w:ascii="Arial" w:eastAsia="Arial" w:hAnsi="Arial"/>
            <w:i/>
            <w:sz w:val="23"/>
          </w:rPr>
          <w:t>,</w:t>
        </w:r>
      </w:ins>
      <w:r>
        <w:rPr>
          <w:rFonts w:ascii="Arial" w:eastAsia="Arial" w:hAnsi="Arial"/>
          <w:sz w:val="23"/>
        </w:rPr>
        <w:t xml:space="preserve"> and </w:t>
      </w:r>
      <w:r>
        <w:rPr>
          <w:rFonts w:ascii="Arial" w:eastAsia="Arial" w:hAnsi="Arial"/>
          <w:i/>
          <w:sz w:val="23"/>
        </w:rPr>
        <w:t>liquidity risk</w:t>
      </w:r>
      <w:r>
        <w:rPr>
          <w:rFonts w:ascii="Arial" w:eastAsia="Arial" w:hAnsi="Arial"/>
          <w:sz w:val="23"/>
        </w:rPr>
        <w:t>.</w:t>
      </w:r>
    </w:p>
    <w:p w:rsidR="00AD019F" w:rsidRDefault="00AD019F" w:rsidP="00AD019F">
      <w:pPr>
        <w:spacing w:line="1" w:lineRule="exact"/>
        <w:rPr>
          <w:rFonts w:ascii="Arial" w:eastAsia="Arial" w:hAnsi="Arial"/>
          <w:sz w:val="23"/>
        </w:rPr>
      </w:pPr>
    </w:p>
    <w:p w:rsidR="00AD019F" w:rsidRDefault="00AD019F" w:rsidP="00AD019F">
      <w:pPr>
        <w:numPr>
          <w:ilvl w:val="0"/>
          <w:numId w:val="9"/>
        </w:numPr>
        <w:tabs>
          <w:tab w:val="left" w:pos="900"/>
        </w:tabs>
        <w:spacing w:line="290" w:lineRule="auto"/>
        <w:ind w:left="900" w:right="946" w:hanging="255"/>
        <w:jc w:val="both"/>
        <w:rPr>
          <w:rFonts w:ascii="Arial" w:eastAsia="Arial" w:hAnsi="Arial"/>
          <w:sz w:val="23"/>
        </w:rPr>
      </w:pPr>
      <w:r>
        <w:rPr>
          <w:rFonts w:ascii="Arial" w:eastAsia="Arial" w:hAnsi="Arial"/>
          <w:i/>
          <w:sz w:val="23"/>
        </w:rPr>
        <w:t xml:space="preserve">Insurance </w:t>
      </w:r>
      <w:r>
        <w:rPr>
          <w:rFonts w:ascii="Arial" w:eastAsia="Arial" w:hAnsi="Arial"/>
          <w:sz w:val="23"/>
        </w:rPr>
        <w:t xml:space="preserve">is founded on identifying particular risks and providing </w:t>
      </w:r>
      <w:ins w:id="129" w:author="Error" w:date="2018-12-20T16:16:00Z">
        <w:r w:rsidRPr="004048C1">
          <w:rPr>
            <w:rFonts w:ascii="Arial" w:eastAsia="Arial" w:hAnsi="Arial"/>
            <w:noProof/>
            <w:sz w:val="23"/>
          </w:rPr>
          <w:t>financial</w:t>
        </w:r>
      </w:ins>
      <w:del w:id="130" w:author="Error" w:date="2018-12-20T16:16:00Z">
        <w:r>
          <w:rPr>
            <w:rFonts w:ascii="Arial" w:eastAsia="Arial" w:hAnsi="Arial"/>
            <w:sz w:val="23"/>
          </w:rPr>
          <w:delText>fi-nancial</w:delText>
        </w:r>
      </w:del>
      <w:r>
        <w:rPr>
          <w:rFonts w:ascii="Arial" w:eastAsia="Arial" w:hAnsi="Arial"/>
          <w:sz w:val="23"/>
        </w:rPr>
        <w:t xml:space="preserve"> safety-nets for when they occur, such as death, injury, accident and so on.</w:t>
      </w:r>
    </w:p>
    <w:p w:rsidR="00AD019F" w:rsidRDefault="00AD019F" w:rsidP="00AD019F">
      <w:pPr>
        <w:spacing w:line="200" w:lineRule="exact"/>
        <w:rPr>
          <w:rFonts w:ascii="Times New Roman" w:eastAsia="Times New Roman" w:hAnsi="Times New Roman"/>
        </w:rPr>
      </w:pPr>
    </w:p>
    <w:p w:rsidR="00AD019F" w:rsidRDefault="00AD019F" w:rsidP="00AD019F">
      <w:pPr>
        <w:spacing w:line="274" w:lineRule="exact"/>
        <w:rPr>
          <w:rFonts w:ascii="Times New Roman" w:eastAsia="Times New Roman" w:hAnsi="Times New Roman"/>
        </w:rPr>
      </w:pPr>
    </w:p>
    <w:p w:rsidR="00AD019F" w:rsidRDefault="00AD019F" w:rsidP="00AD019F">
      <w:pPr>
        <w:spacing w:line="299" w:lineRule="auto"/>
        <w:ind w:left="320" w:right="946"/>
        <w:jc w:val="both"/>
        <w:rPr>
          <w:rFonts w:ascii="Arial" w:eastAsia="Arial" w:hAnsi="Arial"/>
          <w:sz w:val="22"/>
        </w:rPr>
      </w:pPr>
      <w:r>
        <w:rPr>
          <w:rFonts w:ascii="Arial" w:eastAsia="Arial" w:hAnsi="Arial"/>
          <w:sz w:val="22"/>
        </w:rPr>
        <w:t xml:space="preserve">Software risks are </w:t>
      </w:r>
      <w:ins w:id="131" w:author="Error" w:date="2018-12-20T16:16:00Z">
        <w:r w:rsidR="002A1AE8">
          <w:rPr>
            <w:rFonts w:ascii="Arial" w:eastAsia="Arial" w:hAnsi="Arial"/>
            <w:sz w:val="22"/>
          </w:rPr>
          <w:t>difficult</w:t>
        </w:r>
      </w:ins>
      <w:del w:id="132" w:author="Error" w:date="2018-12-20T16:16:00Z">
        <w:r>
          <w:rPr>
            <w:rFonts w:ascii="Arial" w:eastAsia="Arial" w:hAnsi="Arial"/>
            <w:sz w:val="22"/>
          </w:rPr>
          <w:delText>diﬃcult</w:delText>
        </w:r>
      </w:del>
      <w:r>
        <w:rPr>
          <w:rFonts w:ascii="Arial" w:eastAsia="Arial" w:hAnsi="Arial"/>
          <w:sz w:val="22"/>
        </w:rPr>
        <w:t xml:space="preserve"> to quantify, and mostly, the </w:t>
      </w:r>
      <w:ins w:id="133" w:author="Error" w:date="2018-12-20T16:16:00Z">
        <w:r w:rsidR="002A1AE8">
          <w:rPr>
            <w:rFonts w:ascii="Arial" w:eastAsia="Arial" w:hAnsi="Arial"/>
            <w:sz w:val="22"/>
          </w:rPr>
          <w:t>eff</w:t>
        </w:r>
        <w:r>
          <w:rPr>
            <w:rFonts w:ascii="Arial" w:eastAsia="Arial" w:hAnsi="Arial"/>
            <w:sz w:val="22"/>
          </w:rPr>
          <w:t>ort</w:t>
        </w:r>
      </w:ins>
      <w:del w:id="134" w:author="Error" w:date="2018-12-20T16:16:00Z">
        <w:r>
          <w:rPr>
            <w:rFonts w:ascii="Arial" w:eastAsia="Arial" w:hAnsi="Arial"/>
            <w:sz w:val="22"/>
          </w:rPr>
          <w:delText>eﬀort</w:delText>
        </w:r>
      </w:del>
      <w:r>
        <w:rPr>
          <w:rFonts w:ascii="Arial" w:eastAsia="Arial" w:hAnsi="Arial"/>
          <w:sz w:val="22"/>
        </w:rPr>
        <w:t xml:space="preserve"> involved in doing so </w:t>
      </w:r>
      <w:r>
        <w:rPr>
          <w:rFonts w:ascii="Arial" w:eastAsia="Arial" w:hAnsi="Arial"/>
          <w:i/>
          <w:sz w:val="22"/>
        </w:rPr>
        <w:t>exactly</w:t>
      </w:r>
      <w:r>
        <w:rPr>
          <w:rFonts w:ascii="Arial" w:eastAsia="Arial" w:hAnsi="Arial"/>
          <w:sz w:val="22"/>
        </w:rPr>
        <w:t xml:space="preserve"> would outweigh the benefit. Nevertheless, there is value in spending time building </w:t>
      </w:r>
      <w:r>
        <w:rPr>
          <w:rFonts w:ascii="Arial" w:eastAsia="Arial" w:hAnsi="Arial"/>
          <w:i/>
          <w:sz w:val="22"/>
        </w:rPr>
        <w:t>classifications of risk for software</w:t>
      </w:r>
      <w:r>
        <w:rPr>
          <w:rFonts w:ascii="Arial" w:eastAsia="Arial" w:hAnsi="Arial"/>
          <w:sz w:val="22"/>
        </w:rPr>
        <w:t xml:space="preserve">. That’s what Risk-First does: it describes a set of </w:t>
      </w:r>
      <w:r>
        <w:rPr>
          <w:rFonts w:ascii="Arial" w:eastAsia="Arial" w:hAnsi="Arial"/>
          <w:i/>
          <w:sz w:val="22"/>
        </w:rPr>
        <w:t>risk patterns</w:t>
      </w:r>
      <w:r>
        <w:rPr>
          <w:rFonts w:ascii="Arial" w:eastAsia="Arial" w:hAnsi="Arial"/>
          <w:sz w:val="22"/>
        </w:rPr>
        <w:t xml:space="preserve"> we see every day on software projects.</w:t>
      </w:r>
    </w:p>
    <w:p w:rsidR="00AD019F" w:rsidRDefault="00AD019F" w:rsidP="00AD019F">
      <w:pPr>
        <w:spacing w:line="70" w:lineRule="exact"/>
        <w:rPr>
          <w:rFonts w:ascii="Times New Roman" w:eastAsia="Times New Roman" w:hAnsi="Times New Roman"/>
        </w:rPr>
      </w:pPr>
    </w:p>
    <w:p w:rsidR="00AD019F" w:rsidRDefault="00AD019F" w:rsidP="00AD019F">
      <w:pPr>
        <w:spacing w:line="0" w:lineRule="atLeast"/>
        <w:ind w:left="320"/>
        <w:rPr>
          <w:rFonts w:ascii="Arial" w:eastAsia="Arial" w:hAnsi="Arial"/>
          <w:sz w:val="23"/>
        </w:rPr>
      </w:pPr>
      <w:r>
        <w:rPr>
          <w:rFonts w:ascii="Arial" w:eastAsia="Arial" w:hAnsi="Arial"/>
          <w:sz w:val="23"/>
        </w:rPr>
        <w:t>With this in place, we can:</w:t>
      </w:r>
    </w:p>
    <w:p w:rsidR="00AD019F" w:rsidRDefault="00AD019F" w:rsidP="00AD019F">
      <w:pPr>
        <w:spacing w:line="200" w:lineRule="exact"/>
        <w:rPr>
          <w:rFonts w:ascii="Times New Roman" w:eastAsia="Times New Roman" w:hAnsi="Times New Roman"/>
        </w:rPr>
      </w:pPr>
    </w:p>
    <w:p w:rsidR="00AD019F" w:rsidRDefault="00AD019F" w:rsidP="00AD019F">
      <w:pPr>
        <w:spacing w:line="397" w:lineRule="exact"/>
        <w:rPr>
          <w:rFonts w:ascii="Times New Roman" w:eastAsia="Times New Roman" w:hAnsi="Times New Roman"/>
        </w:rPr>
      </w:pPr>
    </w:p>
    <w:p w:rsidR="00AD019F" w:rsidRDefault="00AD019F" w:rsidP="00AD019F">
      <w:pPr>
        <w:numPr>
          <w:ilvl w:val="0"/>
          <w:numId w:val="10"/>
        </w:numPr>
        <w:tabs>
          <w:tab w:val="left" w:pos="900"/>
        </w:tabs>
        <w:spacing w:line="264" w:lineRule="auto"/>
        <w:ind w:left="900" w:right="946" w:hanging="255"/>
        <w:rPr>
          <w:rFonts w:ascii="Arial" w:eastAsia="Arial" w:hAnsi="Arial"/>
          <w:sz w:val="23"/>
        </w:rPr>
      </w:pPr>
      <w:r>
        <w:rPr>
          <w:rFonts w:ascii="Arial" w:eastAsia="Arial" w:hAnsi="Arial"/>
          <w:sz w:val="23"/>
        </w:rPr>
        <w:t>Talk about the types of risks we face on our projects</w:t>
      </w:r>
      <w:del w:id="135" w:author="Error" w:date="2018-12-20T16:16:00Z">
        <w:r>
          <w:rPr>
            <w:rFonts w:ascii="Arial" w:eastAsia="Arial" w:hAnsi="Arial"/>
            <w:sz w:val="23"/>
          </w:rPr>
          <w:delText>,</w:delText>
        </w:r>
      </w:del>
      <w:r>
        <w:rPr>
          <w:rFonts w:ascii="Arial" w:eastAsia="Arial" w:hAnsi="Arial"/>
          <w:sz w:val="23"/>
        </w:rPr>
        <w:t xml:space="preserve"> using an </w:t>
      </w:r>
      <w:ins w:id="136" w:author="Error" w:date="2018-12-20T16:16:00Z">
        <w:r w:rsidRPr="004048C1">
          <w:rPr>
            <w:rFonts w:ascii="Arial" w:eastAsia="Arial" w:hAnsi="Arial"/>
            <w:noProof/>
            <w:sz w:val="23"/>
          </w:rPr>
          <w:t>appropriate</w:t>
        </w:r>
      </w:ins>
      <w:del w:id="137" w:author="Error" w:date="2018-12-20T16:16:00Z">
        <w:r>
          <w:rPr>
            <w:rFonts w:ascii="Arial" w:eastAsia="Arial" w:hAnsi="Arial"/>
            <w:sz w:val="23"/>
          </w:rPr>
          <w:delText>appro-priate</w:delText>
        </w:r>
      </w:del>
      <w:r>
        <w:rPr>
          <w:rFonts w:ascii="Arial" w:eastAsia="Arial" w:hAnsi="Arial"/>
          <w:sz w:val="23"/>
        </w:rPr>
        <w:t xml:space="preserve"> language.</w:t>
      </w:r>
    </w:p>
    <w:p w:rsidR="00AD019F" w:rsidRDefault="00AD019F" w:rsidP="00AD019F">
      <w:pPr>
        <w:spacing w:line="1" w:lineRule="exact"/>
        <w:rPr>
          <w:rFonts w:ascii="Arial" w:eastAsia="Arial" w:hAnsi="Arial"/>
          <w:sz w:val="23"/>
        </w:rPr>
      </w:pPr>
    </w:p>
    <w:p w:rsidR="00AD019F" w:rsidRDefault="00AD019F" w:rsidP="00AD019F">
      <w:pPr>
        <w:numPr>
          <w:ilvl w:val="0"/>
          <w:numId w:val="10"/>
        </w:numPr>
        <w:tabs>
          <w:tab w:val="left" w:pos="900"/>
        </w:tabs>
        <w:spacing w:line="0" w:lineRule="atLeast"/>
        <w:ind w:left="900" w:hanging="255"/>
        <w:rPr>
          <w:rFonts w:ascii="Arial" w:eastAsia="Arial" w:hAnsi="Arial"/>
          <w:sz w:val="23"/>
        </w:rPr>
      </w:pPr>
      <w:r>
        <w:rPr>
          <w:rFonts w:ascii="Arial" w:eastAsia="Arial" w:hAnsi="Arial"/>
          <w:sz w:val="23"/>
        </w:rPr>
        <w:t>Anticipate Hidden Risks that we hadn’t considered before.</w:t>
      </w:r>
    </w:p>
    <w:p w:rsidR="00AD019F" w:rsidRDefault="00AD019F" w:rsidP="00AD019F">
      <w:pPr>
        <w:spacing w:line="24" w:lineRule="exact"/>
        <w:rPr>
          <w:rFonts w:ascii="Arial" w:eastAsia="Arial" w:hAnsi="Arial"/>
          <w:sz w:val="23"/>
        </w:rPr>
      </w:pPr>
    </w:p>
    <w:p w:rsidR="00AD019F" w:rsidRDefault="00AD019F" w:rsidP="00AD019F">
      <w:pPr>
        <w:numPr>
          <w:ilvl w:val="0"/>
          <w:numId w:val="10"/>
        </w:numPr>
        <w:tabs>
          <w:tab w:val="left" w:pos="900"/>
        </w:tabs>
        <w:spacing w:line="318" w:lineRule="auto"/>
        <w:ind w:left="900" w:right="946" w:hanging="255"/>
        <w:rPr>
          <w:rFonts w:ascii="Arial" w:eastAsia="Arial" w:hAnsi="Arial"/>
          <w:sz w:val="23"/>
        </w:rPr>
      </w:pPr>
      <w:r>
        <w:rPr>
          <w:rFonts w:ascii="Arial" w:eastAsia="Arial" w:hAnsi="Arial"/>
          <w:sz w:val="23"/>
        </w:rPr>
        <w:t>Weigh the risks against each other, and decide which order to tackle them.</w:t>
      </w:r>
    </w:p>
    <w:p w:rsidR="00AD019F" w:rsidRDefault="00AD019F" w:rsidP="00AD019F">
      <w:pPr>
        <w:spacing w:line="159" w:lineRule="exact"/>
        <w:rPr>
          <w:rFonts w:ascii="Times New Roman" w:eastAsia="Times New Roman" w:hAnsi="Times New Roman"/>
        </w:rPr>
      </w:pPr>
    </w:p>
    <w:p w:rsidR="00AD019F" w:rsidRDefault="00AD019F" w:rsidP="00AD019F">
      <w:pPr>
        <w:spacing w:line="0" w:lineRule="atLeast"/>
        <w:ind w:left="320"/>
        <w:rPr>
          <w:rFonts w:ascii="Arial" w:eastAsia="Arial" w:hAnsi="Arial"/>
          <w:sz w:val="23"/>
        </w:rPr>
      </w:pPr>
      <w:proofErr w:type="gramStart"/>
      <w:r>
        <w:rPr>
          <w:rFonts w:ascii="Arial" w:eastAsia="Arial" w:hAnsi="Arial"/>
          <w:sz w:val="23"/>
        </w:rPr>
        <w:lastRenderedPageBreak/>
        <w:t>xii</w:t>
      </w:r>
      <w:proofErr w:type="gramEnd"/>
    </w:p>
    <w:p w:rsidR="00AD019F" w:rsidRDefault="00AD019F" w:rsidP="00AD019F">
      <w:pPr>
        <w:spacing w:line="0" w:lineRule="atLeast"/>
        <w:ind w:left="320"/>
        <w:rPr>
          <w:rFonts w:ascii="Arial" w:eastAsia="Arial" w:hAnsi="Arial"/>
          <w:sz w:val="23"/>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138" w:name="page17"/>
      <w:bookmarkEnd w:id="138"/>
    </w:p>
    <w:p w:rsidR="00AD019F" w:rsidRDefault="00AD019F" w:rsidP="00AD019F">
      <w:pPr>
        <w:spacing w:line="200" w:lineRule="exact"/>
        <w:rPr>
          <w:rFonts w:ascii="Times New Roman" w:eastAsia="Times New Roman" w:hAnsi="Times New Roman"/>
        </w:rPr>
      </w:pPr>
    </w:p>
    <w:p w:rsidR="00AD019F" w:rsidRDefault="00AD019F" w:rsidP="00AD019F">
      <w:pPr>
        <w:spacing w:line="248" w:lineRule="exact"/>
        <w:rPr>
          <w:rFonts w:ascii="Times New Roman" w:eastAsia="Times New Roman" w:hAnsi="Times New Roman"/>
        </w:rPr>
      </w:pPr>
    </w:p>
    <w:p w:rsidR="00AD019F" w:rsidRDefault="00AD019F" w:rsidP="00AD019F">
      <w:pPr>
        <w:numPr>
          <w:ilvl w:val="0"/>
          <w:numId w:val="11"/>
        </w:numPr>
        <w:tabs>
          <w:tab w:val="left" w:pos="1259"/>
        </w:tabs>
        <w:spacing w:line="308" w:lineRule="auto"/>
        <w:ind w:left="920" w:right="806" w:hanging="5"/>
        <w:rPr>
          <w:rFonts w:ascii="Arial" w:eastAsia="Arial" w:hAnsi="Arial"/>
          <w:b/>
          <w:sz w:val="31"/>
        </w:rPr>
      </w:pPr>
      <w:r>
        <w:rPr>
          <w:rFonts w:ascii="Arial" w:eastAsia="Arial" w:hAnsi="Arial"/>
          <w:b/>
          <w:sz w:val="31"/>
        </w:rPr>
        <w:t>We can Analyse Tools and Techniques in Terms of how they Manage Risk</w:t>
      </w:r>
    </w:p>
    <w:p w:rsidR="00AD019F" w:rsidRDefault="00AD019F" w:rsidP="00AD019F">
      <w:pPr>
        <w:spacing w:line="68" w:lineRule="exact"/>
        <w:rPr>
          <w:rFonts w:ascii="Times New Roman" w:eastAsia="Times New Roman" w:hAnsi="Times New Roman"/>
        </w:rPr>
      </w:pPr>
    </w:p>
    <w:p w:rsidR="00AD019F" w:rsidRDefault="00AD019F" w:rsidP="00AD019F">
      <w:pPr>
        <w:spacing w:line="292" w:lineRule="auto"/>
        <w:ind w:left="920" w:right="346"/>
        <w:jc w:val="both"/>
        <w:rPr>
          <w:rFonts w:ascii="Arial" w:eastAsia="Arial" w:hAnsi="Arial"/>
          <w:sz w:val="23"/>
        </w:rPr>
      </w:pPr>
      <w:r>
        <w:rPr>
          <w:rFonts w:ascii="Arial" w:eastAsia="Arial" w:hAnsi="Arial"/>
          <w:sz w:val="23"/>
        </w:rPr>
        <w:t xml:space="preserve">If we accept the assertion above that </w:t>
      </w:r>
      <w:r>
        <w:rPr>
          <w:rFonts w:ascii="Arial" w:eastAsia="Arial" w:hAnsi="Arial"/>
          <w:i/>
          <w:sz w:val="23"/>
        </w:rPr>
        <w:t>all</w:t>
      </w:r>
      <w:r>
        <w:rPr>
          <w:rFonts w:ascii="Arial" w:eastAsia="Arial" w:hAnsi="Arial"/>
          <w:sz w:val="23"/>
        </w:rPr>
        <w:t xml:space="preserve"> the actions we take on a project are about mitigating risks, then it stands to reason that the tools and techniques available to us on a project are there for mitigating </w:t>
      </w:r>
      <w:ins w:id="139" w:author="Error" w:date="2018-12-20T16:16:00Z">
        <w:r w:rsidR="002A1AE8">
          <w:rPr>
            <w:rFonts w:ascii="Arial" w:eastAsia="Arial" w:hAnsi="Arial"/>
            <w:sz w:val="23"/>
          </w:rPr>
          <w:t>diff</w:t>
        </w:r>
        <w:r>
          <w:rPr>
            <w:rFonts w:ascii="Arial" w:eastAsia="Arial" w:hAnsi="Arial"/>
            <w:sz w:val="23"/>
          </w:rPr>
          <w:t>erent</w:t>
        </w:r>
      </w:ins>
      <w:del w:id="140" w:author="Error" w:date="2018-12-20T16:16:00Z">
        <w:r>
          <w:rPr>
            <w:rFonts w:ascii="Arial" w:eastAsia="Arial" w:hAnsi="Arial"/>
            <w:sz w:val="23"/>
          </w:rPr>
          <w:delText>diﬀerent</w:delText>
        </w:r>
      </w:del>
      <w:r>
        <w:rPr>
          <w:rFonts w:ascii="Arial" w:eastAsia="Arial" w:hAnsi="Arial"/>
          <w:sz w:val="23"/>
        </w:rPr>
        <w:t xml:space="preserve"> types of risks.</w:t>
      </w:r>
    </w:p>
    <w:p w:rsidR="00AD019F" w:rsidRDefault="00AD019F" w:rsidP="00AD019F">
      <w:pPr>
        <w:spacing w:line="29" w:lineRule="exact"/>
        <w:rPr>
          <w:rFonts w:ascii="Times New Roman" w:eastAsia="Times New Roman" w:hAnsi="Times New Roman"/>
        </w:rPr>
      </w:pPr>
    </w:p>
    <w:p w:rsidR="00AD019F" w:rsidRDefault="00AD019F" w:rsidP="00AD019F">
      <w:pPr>
        <w:spacing w:line="0" w:lineRule="atLeast"/>
        <w:ind w:left="920"/>
        <w:rPr>
          <w:rFonts w:ascii="Arial" w:eastAsia="Arial" w:hAnsi="Arial"/>
          <w:sz w:val="23"/>
        </w:rPr>
      </w:pPr>
      <w:r>
        <w:rPr>
          <w:rFonts w:ascii="Arial" w:eastAsia="Arial" w:hAnsi="Arial"/>
          <w:sz w:val="23"/>
        </w:rPr>
        <w:t>For example:</w:t>
      </w:r>
    </w:p>
    <w:p w:rsidR="00AD019F" w:rsidRDefault="00AD019F" w:rsidP="00AD019F">
      <w:pPr>
        <w:spacing w:line="200" w:lineRule="exact"/>
        <w:rPr>
          <w:rFonts w:ascii="Times New Roman" w:eastAsia="Times New Roman" w:hAnsi="Times New Roman"/>
        </w:rPr>
      </w:pPr>
    </w:p>
    <w:p w:rsidR="00AD019F" w:rsidRDefault="00AD019F" w:rsidP="00AD019F">
      <w:pPr>
        <w:spacing w:line="207" w:lineRule="exact"/>
        <w:rPr>
          <w:rFonts w:ascii="Times New Roman" w:eastAsia="Times New Roman" w:hAnsi="Times New Roman"/>
        </w:rPr>
      </w:pPr>
    </w:p>
    <w:p w:rsidR="00AD019F" w:rsidRDefault="00AD019F" w:rsidP="00AD019F">
      <w:pPr>
        <w:numPr>
          <w:ilvl w:val="0"/>
          <w:numId w:val="12"/>
        </w:numPr>
        <w:tabs>
          <w:tab w:val="left" w:pos="1500"/>
        </w:tabs>
        <w:spacing w:line="263" w:lineRule="auto"/>
        <w:ind w:left="1500" w:right="346" w:hanging="261"/>
        <w:jc w:val="both"/>
        <w:rPr>
          <w:rFonts w:ascii="Arial" w:eastAsia="Arial" w:hAnsi="Arial"/>
          <w:sz w:val="23"/>
        </w:rPr>
      </w:pPr>
      <w:r>
        <w:rPr>
          <w:rFonts w:ascii="Arial" w:eastAsia="Arial" w:hAnsi="Arial"/>
          <w:sz w:val="23"/>
        </w:rPr>
        <w:t xml:space="preserve">If we do a Code Review, we are partly trying to </w:t>
      </w:r>
      <w:proofErr w:type="spellStart"/>
      <w:r>
        <w:rPr>
          <w:rFonts w:ascii="Arial" w:eastAsia="Arial" w:hAnsi="Arial"/>
          <w:sz w:val="23"/>
        </w:rPr>
        <w:t>minimise</w:t>
      </w:r>
      <w:proofErr w:type="spellEnd"/>
      <w:r>
        <w:rPr>
          <w:rFonts w:ascii="Arial" w:eastAsia="Arial" w:hAnsi="Arial"/>
          <w:sz w:val="23"/>
        </w:rPr>
        <w:t xml:space="preserve"> the risks of bugs slipping through into production, and also manage the Key-Man Risk of knowledge not being widely-enough shared.</w:t>
      </w:r>
    </w:p>
    <w:p w:rsidR="00AD019F" w:rsidRDefault="00AD019F" w:rsidP="00AD019F">
      <w:pPr>
        <w:spacing w:line="2" w:lineRule="exact"/>
        <w:rPr>
          <w:rFonts w:ascii="Arial" w:eastAsia="Arial" w:hAnsi="Arial"/>
          <w:sz w:val="23"/>
        </w:rPr>
      </w:pPr>
    </w:p>
    <w:p w:rsidR="00AD019F" w:rsidRDefault="00AD019F" w:rsidP="00AD019F">
      <w:pPr>
        <w:numPr>
          <w:ilvl w:val="0"/>
          <w:numId w:val="12"/>
        </w:numPr>
        <w:tabs>
          <w:tab w:val="left" w:pos="1500"/>
        </w:tabs>
        <w:spacing w:line="261" w:lineRule="auto"/>
        <w:ind w:left="1500" w:right="346" w:hanging="261"/>
        <w:jc w:val="both"/>
        <w:rPr>
          <w:rFonts w:ascii="Arial" w:eastAsia="Arial" w:hAnsi="Arial"/>
          <w:sz w:val="23"/>
        </w:rPr>
      </w:pPr>
      <w:r>
        <w:rPr>
          <w:rFonts w:ascii="Arial" w:eastAsia="Arial" w:hAnsi="Arial"/>
          <w:sz w:val="23"/>
        </w:rPr>
        <w:t xml:space="preserve">If we write Unit Tests, we’re addressing the risk of bugs going to </w:t>
      </w:r>
      <w:ins w:id="141" w:author="Error" w:date="2018-12-20T16:16:00Z">
        <w:r w:rsidRPr="004048C1">
          <w:rPr>
            <w:rFonts w:ascii="Arial" w:eastAsia="Arial" w:hAnsi="Arial"/>
            <w:noProof/>
            <w:sz w:val="23"/>
          </w:rPr>
          <w:t>production</w:t>
        </w:r>
        <w:r>
          <w:rPr>
            <w:rFonts w:ascii="Arial" w:eastAsia="Arial" w:hAnsi="Arial"/>
            <w:sz w:val="23"/>
          </w:rPr>
          <w:t>,</w:t>
        </w:r>
      </w:ins>
      <w:del w:id="142" w:author="Error" w:date="2018-12-20T16:16:00Z">
        <w:r>
          <w:rPr>
            <w:rFonts w:ascii="Arial" w:eastAsia="Arial" w:hAnsi="Arial"/>
            <w:sz w:val="23"/>
          </w:rPr>
          <w:delText>pro-duction,</w:delText>
        </w:r>
      </w:del>
      <w:r>
        <w:rPr>
          <w:rFonts w:ascii="Arial" w:eastAsia="Arial" w:hAnsi="Arial"/>
          <w:sz w:val="23"/>
        </w:rPr>
        <w:t xml:space="preserve"> but we’re also </w:t>
      </w:r>
      <w:proofErr w:type="gramStart"/>
      <w:r>
        <w:rPr>
          <w:rFonts w:ascii="Arial" w:eastAsia="Arial" w:hAnsi="Arial"/>
          <w:sz w:val="23"/>
        </w:rPr>
        <w:t>mitigating</w:t>
      </w:r>
      <w:proofErr w:type="gramEnd"/>
      <w:r>
        <w:rPr>
          <w:rFonts w:ascii="Arial" w:eastAsia="Arial" w:hAnsi="Arial"/>
          <w:sz w:val="23"/>
        </w:rPr>
        <w:t xml:space="preserve"> against the risk of </w:t>
      </w:r>
      <w:r>
        <w:rPr>
          <w:rFonts w:ascii="Arial" w:eastAsia="Arial" w:hAnsi="Arial"/>
          <w:i/>
          <w:sz w:val="23"/>
        </w:rPr>
        <w:t>regression</w:t>
      </w:r>
      <w:r>
        <w:rPr>
          <w:rFonts w:ascii="Arial" w:eastAsia="Arial" w:hAnsi="Arial"/>
          <w:sz w:val="23"/>
        </w:rPr>
        <w:t>, and future changes breaking our existing functionality.</w:t>
      </w:r>
    </w:p>
    <w:p w:rsidR="00AD019F" w:rsidRDefault="00AD019F" w:rsidP="00AD019F">
      <w:pPr>
        <w:spacing w:line="2" w:lineRule="exact"/>
        <w:rPr>
          <w:rFonts w:ascii="Arial" w:eastAsia="Arial" w:hAnsi="Arial"/>
          <w:sz w:val="23"/>
        </w:rPr>
      </w:pPr>
    </w:p>
    <w:p w:rsidR="00AD019F" w:rsidRDefault="00AD019F" w:rsidP="00AD019F">
      <w:pPr>
        <w:numPr>
          <w:ilvl w:val="0"/>
          <w:numId w:val="12"/>
        </w:numPr>
        <w:tabs>
          <w:tab w:val="left" w:pos="1500"/>
        </w:tabs>
        <w:spacing w:line="290" w:lineRule="auto"/>
        <w:ind w:left="1500" w:right="346" w:hanging="261"/>
        <w:jc w:val="both"/>
        <w:rPr>
          <w:rFonts w:ascii="Arial" w:eastAsia="Arial" w:hAnsi="Arial"/>
          <w:sz w:val="23"/>
        </w:rPr>
      </w:pPr>
      <w:r>
        <w:rPr>
          <w:rFonts w:ascii="Arial" w:eastAsia="Arial" w:hAnsi="Arial"/>
          <w:sz w:val="23"/>
        </w:rPr>
        <w:t>If we enter into a contract with a supplier, we are mitigating the risk of the supplier vanishing and leaving us exposed. With the contract in place, we have legal recourse against this risk.</w:t>
      </w:r>
    </w:p>
    <w:p w:rsidR="00AD019F" w:rsidRDefault="00AD019F" w:rsidP="00AD019F">
      <w:pPr>
        <w:spacing w:line="284" w:lineRule="exact"/>
        <w:rPr>
          <w:rFonts w:ascii="Times New Roman" w:eastAsia="Times New Roman" w:hAnsi="Times New Roman"/>
        </w:rPr>
      </w:pPr>
    </w:p>
    <w:p w:rsidR="00AD019F" w:rsidRDefault="00AD019F" w:rsidP="00AD019F">
      <w:pPr>
        <w:spacing w:line="320" w:lineRule="auto"/>
        <w:ind w:left="920" w:right="346"/>
        <w:rPr>
          <w:rFonts w:ascii="Arial" w:eastAsia="Arial" w:hAnsi="Arial"/>
          <w:b/>
          <w:sz w:val="23"/>
        </w:rPr>
      </w:pPr>
      <w:r>
        <w:rPr>
          <w:rFonts w:ascii="Arial" w:eastAsia="Arial" w:hAnsi="Arial"/>
          <w:sz w:val="23"/>
        </w:rPr>
        <w:t xml:space="preserve">From the above examples, it’s clear that </w:t>
      </w:r>
      <w:ins w:id="143" w:author="Error" w:date="2018-12-20T16:16:00Z">
        <w:r w:rsidR="002A1AE8">
          <w:rPr>
            <w:rFonts w:ascii="Arial" w:eastAsia="Arial" w:hAnsi="Arial"/>
            <w:b/>
            <w:sz w:val="23"/>
          </w:rPr>
          <w:t>diff</w:t>
        </w:r>
        <w:r>
          <w:rPr>
            <w:rFonts w:ascii="Arial" w:eastAsia="Arial" w:hAnsi="Arial"/>
            <w:b/>
            <w:sz w:val="23"/>
          </w:rPr>
          <w:t>erent</w:t>
        </w:r>
      </w:ins>
      <w:del w:id="144" w:author="Error" w:date="2018-12-20T16:16:00Z">
        <w:r>
          <w:rPr>
            <w:rFonts w:ascii="Arial" w:eastAsia="Arial" w:hAnsi="Arial"/>
            <w:b/>
            <w:sz w:val="23"/>
          </w:rPr>
          <w:delText>diﬀerent</w:delText>
        </w:r>
      </w:del>
      <w:r>
        <w:rPr>
          <w:rFonts w:ascii="Arial" w:eastAsia="Arial" w:hAnsi="Arial"/>
          <w:b/>
          <w:sz w:val="23"/>
        </w:rPr>
        <w:t xml:space="preserve"> tools are appropriate for</w:t>
      </w:r>
      <w:r>
        <w:rPr>
          <w:rFonts w:ascii="Arial" w:eastAsia="Arial" w:hAnsi="Arial"/>
          <w:sz w:val="23"/>
        </w:rPr>
        <w:t xml:space="preserve"> </w:t>
      </w:r>
      <w:r>
        <w:rPr>
          <w:rFonts w:ascii="Arial" w:eastAsia="Arial" w:hAnsi="Arial"/>
          <w:b/>
          <w:sz w:val="23"/>
        </w:rPr>
        <w:t xml:space="preserve">managing </w:t>
      </w:r>
      <w:ins w:id="145" w:author="Error" w:date="2018-12-20T16:16:00Z">
        <w:r w:rsidR="004048C1">
          <w:rPr>
            <w:rFonts w:ascii="Arial" w:eastAsia="Arial" w:hAnsi="Arial"/>
            <w:b/>
            <w:sz w:val="23"/>
          </w:rPr>
          <w:t>diff</w:t>
        </w:r>
        <w:r>
          <w:rPr>
            <w:rFonts w:ascii="Arial" w:eastAsia="Arial" w:hAnsi="Arial"/>
            <w:b/>
            <w:sz w:val="23"/>
          </w:rPr>
          <w:t>erent</w:t>
        </w:r>
      </w:ins>
      <w:del w:id="146" w:author="Error" w:date="2018-12-20T16:16:00Z">
        <w:r>
          <w:rPr>
            <w:rFonts w:ascii="Arial" w:eastAsia="Arial" w:hAnsi="Arial"/>
            <w:b/>
            <w:sz w:val="23"/>
          </w:rPr>
          <w:delText>diﬀerent</w:delText>
        </w:r>
      </w:del>
      <w:r>
        <w:rPr>
          <w:rFonts w:ascii="Arial" w:eastAsia="Arial" w:hAnsi="Arial"/>
          <w:b/>
          <w:sz w:val="23"/>
        </w:rPr>
        <w:t xml:space="preserve"> types of risks.</w:t>
      </w:r>
    </w:p>
    <w:p w:rsidR="00AD019F" w:rsidRDefault="00AD019F" w:rsidP="00AD019F">
      <w:pPr>
        <w:spacing w:line="237" w:lineRule="exact"/>
        <w:rPr>
          <w:rFonts w:ascii="Times New Roman" w:eastAsia="Times New Roman" w:hAnsi="Times New Roman"/>
        </w:rPr>
      </w:pPr>
    </w:p>
    <w:p w:rsidR="00AD019F" w:rsidRDefault="004048C1" w:rsidP="00AD019F">
      <w:pPr>
        <w:numPr>
          <w:ilvl w:val="0"/>
          <w:numId w:val="13"/>
        </w:numPr>
        <w:tabs>
          <w:tab w:val="left" w:pos="1259"/>
        </w:tabs>
        <w:spacing w:line="308" w:lineRule="auto"/>
        <w:ind w:left="920" w:right="1226" w:hanging="5"/>
        <w:rPr>
          <w:rFonts w:ascii="Arial" w:eastAsia="Arial" w:hAnsi="Arial"/>
          <w:b/>
          <w:sz w:val="31"/>
        </w:rPr>
      </w:pPr>
      <w:ins w:id="147" w:author="Error" w:date="2018-12-20T16:16:00Z">
        <w:r>
          <w:rPr>
            <w:rFonts w:ascii="Arial" w:eastAsia="Arial" w:hAnsi="Arial"/>
            <w:b/>
            <w:sz w:val="31"/>
          </w:rPr>
          <w:t>Diff</w:t>
        </w:r>
        <w:r w:rsidR="002A1AE8">
          <w:rPr>
            <w:rFonts w:ascii="Arial" w:eastAsia="Arial" w:hAnsi="Arial"/>
            <w:b/>
            <w:sz w:val="31"/>
          </w:rPr>
          <w:t>erent</w:t>
        </w:r>
      </w:ins>
      <w:del w:id="148" w:author="Error" w:date="2018-12-20T16:16:00Z">
        <w:r w:rsidR="00AD019F">
          <w:rPr>
            <w:rFonts w:ascii="Arial" w:eastAsia="Arial" w:hAnsi="Arial"/>
            <w:b/>
            <w:sz w:val="31"/>
          </w:rPr>
          <w:delText>Diﬀerent</w:delText>
        </w:r>
      </w:del>
      <w:r w:rsidR="00AD019F">
        <w:rPr>
          <w:rFonts w:ascii="Arial" w:eastAsia="Arial" w:hAnsi="Arial"/>
          <w:b/>
          <w:sz w:val="31"/>
        </w:rPr>
        <w:t xml:space="preserve"> Methodologies are for </w:t>
      </w:r>
      <w:ins w:id="149" w:author="Error" w:date="2018-12-20T16:16:00Z">
        <w:r w:rsidR="002A1AE8">
          <w:rPr>
            <w:rFonts w:ascii="Arial" w:eastAsia="Arial" w:hAnsi="Arial"/>
            <w:b/>
            <w:sz w:val="31"/>
          </w:rPr>
          <w:t>Diff</w:t>
        </w:r>
        <w:r w:rsidR="00AD019F">
          <w:rPr>
            <w:rFonts w:ascii="Arial" w:eastAsia="Arial" w:hAnsi="Arial"/>
            <w:b/>
            <w:sz w:val="31"/>
          </w:rPr>
          <w:t>erent</w:t>
        </w:r>
      </w:ins>
      <w:del w:id="150" w:author="Error" w:date="2018-12-20T16:16:00Z">
        <w:r w:rsidR="00AD019F">
          <w:rPr>
            <w:rFonts w:ascii="Arial" w:eastAsia="Arial" w:hAnsi="Arial"/>
            <w:b/>
            <w:sz w:val="31"/>
          </w:rPr>
          <w:delText>Diﬀerent</w:delText>
        </w:r>
      </w:del>
      <w:r w:rsidR="00AD019F">
        <w:rPr>
          <w:rFonts w:ascii="Arial" w:eastAsia="Arial" w:hAnsi="Arial"/>
          <w:b/>
          <w:sz w:val="31"/>
        </w:rPr>
        <w:t xml:space="preserve"> Risk Profiles</w:t>
      </w:r>
    </w:p>
    <w:p w:rsidR="00AD019F" w:rsidRDefault="00AD019F" w:rsidP="00AD019F">
      <w:pPr>
        <w:spacing w:line="68" w:lineRule="exact"/>
        <w:rPr>
          <w:rFonts w:ascii="Times New Roman" w:eastAsia="Times New Roman" w:hAnsi="Times New Roman"/>
        </w:rPr>
      </w:pPr>
    </w:p>
    <w:p w:rsidR="00AD019F" w:rsidRDefault="00AD019F" w:rsidP="00AD019F">
      <w:pPr>
        <w:spacing w:line="282" w:lineRule="auto"/>
        <w:ind w:left="920" w:right="346"/>
        <w:jc w:val="both"/>
        <w:rPr>
          <w:rFonts w:ascii="Arial" w:eastAsia="Arial" w:hAnsi="Arial"/>
          <w:sz w:val="23"/>
        </w:rPr>
      </w:pPr>
      <w:r>
        <w:rPr>
          <w:rFonts w:ascii="Arial" w:eastAsia="Arial" w:hAnsi="Arial"/>
          <w:sz w:val="23"/>
        </w:rPr>
        <w:t xml:space="preserve">In the same way that our tools and techniques are appropriate </w:t>
      </w:r>
      <w:ins w:id="151" w:author="Error" w:date="2018-12-20T16:16:00Z">
        <w:r w:rsidR="004048C1">
          <w:rPr>
            <w:rFonts w:ascii="Arial" w:eastAsia="Arial" w:hAnsi="Arial"/>
            <w:noProof/>
            <w:sz w:val="23"/>
          </w:rPr>
          <w:t>for</w:t>
        </w:r>
      </w:ins>
      <w:del w:id="152" w:author="Error" w:date="2018-12-20T16:16:00Z">
        <w:r>
          <w:rPr>
            <w:rFonts w:ascii="Arial" w:eastAsia="Arial" w:hAnsi="Arial"/>
            <w:sz w:val="23"/>
          </w:rPr>
          <w:delText>to</w:delText>
        </w:r>
      </w:del>
      <w:r>
        <w:rPr>
          <w:rFonts w:ascii="Arial" w:eastAsia="Arial" w:hAnsi="Arial"/>
          <w:sz w:val="23"/>
        </w:rPr>
        <w:t xml:space="preserve"> dealing with </w:t>
      </w:r>
      <w:ins w:id="153" w:author="Error" w:date="2018-12-20T16:16:00Z">
        <w:r w:rsidR="004048C1">
          <w:rPr>
            <w:rFonts w:ascii="Arial" w:eastAsia="Arial" w:hAnsi="Arial"/>
            <w:sz w:val="23"/>
          </w:rPr>
          <w:t>diff</w:t>
        </w:r>
        <w:r w:rsidR="00EA7535">
          <w:rPr>
            <w:rFonts w:ascii="Arial" w:eastAsia="Arial" w:hAnsi="Arial"/>
            <w:sz w:val="23"/>
          </w:rPr>
          <w:t>erent</w:t>
        </w:r>
      </w:ins>
      <w:del w:id="154" w:author="Error" w:date="2018-12-20T16:16:00Z">
        <w:r>
          <w:rPr>
            <w:rFonts w:ascii="Arial" w:eastAsia="Arial" w:hAnsi="Arial"/>
            <w:sz w:val="23"/>
          </w:rPr>
          <w:delText>diﬀerent</w:delText>
        </w:r>
      </w:del>
      <w:r>
        <w:rPr>
          <w:rFonts w:ascii="Arial" w:eastAsia="Arial" w:hAnsi="Arial"/>
          <w:sz w:val="23"/>
        </w:rPr>
        <w:t xml:space="preserve"> risks, the same is true </w:t>
      </w:r>
      <w:ins w:id="155" w:author="Error" w:date="2018-12-20T16:16:00Z">
        <w:r w:rsidR="00EA7535">
          <w:rPr>
            <w:rFonts w:ascii="Arial" w:eastAsia="Arial" w:hAnsi="Arial"/>
            <w:sz w:val="23"/>
          </w:rPr>
          <w:t>for</w:t>
        </w:r>
      </w:ins>
      <w:del w:id="156" w:author="Error" w:date="2018-12-20T16:16:00Z">
        <w:r>
          <w:rPr>
            <w:rFonts w:ascii="Arial" w:eastAsia="Arial" w:hAnsi="Arial"/>
            <w:sz w:val="23"/>
          </w:rPr>
          <w:delText>of</w:delText>
        </w:r>
      </w:del>
      <w:r>
        <w:rPr>
          <w:rFonts w:ascii="Arial" w:eastAsia="Arial" w:hAnsi="Arial"/>
          <w:sz w:val="23"/>
        </w:rPr>
        <w:t xml:space="preserve"> the methodologies we use on our projects. We can use a Risk-First approach to examine the </w:t>
      </w:r>
      <w:ins w:id="157" w:author="Error" w:date="2018-12-20T16:16:00Z">
        <w:r w:rsidR="00EA7535">
          <w:rPr>
            <w:rFonts w:ascii="Arial" w:eastAsia="Arial" w:hAnsi="Arial"/>
            <w:sz w:val="23"/>
          </w:rPr>
          <w:t>diff</w:t>
        </w:r>
        <w:r>
          <w:rPr>
            <w:rFonts w:ascii="Arial" w:eastAsia="Arial" w:hAnsi="Arial"/>
            <w:sz w:val="23"/>
          </w:rPr>
          <w:t>erent</w:t>
        </w:r>
      </w:ins>
      <w:del w:id="158" w:author="Error" w:date="2018-12-20T16:16:00Z">
        <w:r>
          <w:rPr>
            <w:rFonts w:ascii="Arial" w:eastAsia="Arial" w:hAnsi="Arial"/>
            <w:sz w:val="23"/>
          </w:rPr>
          <w:delText>diﬀerent</w:delText>
        </w:r>
      </w:del>
      <w:r>
        <w:rPr>
          <w:rFonts w:ascii="Arial" w:eastAsia="Arial" w:hAnsi="Arial"/>
          <w:sz w:val="23"/>
        </w:rPr>
        <w:t xml:space="preserve"> methodologies</w:t>
      </w:r>
      <w:del w:id="159" w:author="Error" w:date="2018-12-20T16:16:00Z">
        <w:r>
          <w:rPr>
            <w:rFonts w:ascii="Arial" w:eastAsia="Arial" w:hAnsi="Arial"/>
            <w:sz w:val="23"/>
          </w:rPr>
          <w:delText>,</w:delText>
        </w:r>
      </w:del>
      <w:r>
        <w:rPr>
          <w:rFonts w:ascii="Arial" w:eastAsia="Arial" w:hAnsi="Arial"/>
          <w:sz w:val="23"/>
        </w:rPr>
        <w:t xml:space="preserve"> and see which risks they address.</w:t>
      </w:r>
    </w:p>
    <w:p w:rsidR="00AD019F" w:rsidRDefault="00AD019F" w:rsidP="00AD019F">
      <w:pPr>
        <w:spacing w:line="40" w:lineRule="exact"/>
        <w:rPr>
          <w:rFonts w:ascii="Times New Roman" w:eastAsia="Times New Roman" w:hAnsi="Times New Roman"/>
        </w:rPr>
      </w:pPr>
    </w:p>
    <w:p w:rsidR="00AD019F" w:rsidRDefault="00AD019F" w:rsidP="00AD019F">
      <w:pPr>
        <w:spacing w:line="0" w:lineRule="atLeast"/>
        <w:ind w:left="920"/>
        <w:rPr>
          <w:rFonts w:ascii="Arial" w:eastAsia="Arial" w:hAnsi="Arial"/>
          <w:sz w:val="23"/>
        </w:rPr>
      </w:pPr>
      <w:r>
        <w:rPr>
          <w:rFonts w:ascii="Arial" w:eastAsia="Arial" w:hAnsi="Arial"/>
          <w:sz w:val="23"/>
        </w:rPr>
        <w:t>For example:</w:t>
      </w:r>
    </w:p>
    <w:p w:rsidR="00AD019F" w:rsidRDefault="00AD019F" w:rsidP="00AD019F">
      <w:pPr>
        <w:spacing w:line="200" w:lineRule="exact"/>
        <w:rPr>
          <w:rFonts w:ascii="Times New Roman" w:eastAsia="Times New Roman" w:hAnsi="Times New Roman"/>
        </w:rPr>
      </w:pPr>
    </w:p>
    <w:p w:rsidR="00AD019F" w:rsidRDefault="00AD019F" w:rsidP="00AD019F">
      <w:pPr>
        <w:spacing w:line="207" w:lineRule="exact"/>
        <w:rPr>
          <w:rFonts w:ascii="Times New Roman" w:eastAsia="Times New Roman" w:hAnsi="Times New Roman"/>
        </w:rPr>
      </w:pPr>
    </w:p>
    <w:p w:rsidR="00AD019F" w:rsidRDefault="00AD019F" w:rsidP="00AD019F">
      <w:pPr>
        <w:numPr>
          <w:ilvl w:val="0"/>
          <w:numId w:val="14"/>
        </w:numPr>
        <w:tabs>
          <w:tab w:val="left" w:pos="1500"/>
        </w:tabs>
        <w:spacing w:line="264" w:lineRule="auto"/>
        <w:ind w:left="1500" w:right="346" w:hanging="261"/>
        <w:rPr>
          <w:rFonts w:ascii="Arial" w:eastAsia="Arial" w:hAnsi="Arial"/>
          <w:sz w:val="23"/>
        </w:rPr>
      </w:pPr>
      <w:r>
        <w:rPr>
          <w:rFonts w:ascii="Arial" w:eastAsia="Arial" w:hAnsi="Arial"/>
          <w:b/>
          <w:sz w:val="23"/>
        </w:rPr>
        <w:t xml:space="preserve">Agile </w:t>
      </w:r>
      <w:r>
        <w:rPr>
          <w:rFonts w:ascii="Arial" w:eastAsia="Arial" w:hAnsi="Arial"/>
          <w:sz w:val="23"/>
        </w:rPr>
        <w:t xml:space="preserve">methodologies </w:t>
      </w:r>
      <w:proofErr w:type="spellStart"/>
      <w:r>
        <w:rPr>
          <w:rFonts w:ascii="Arial" w:eastAsia="Arial" w:hAnsi="Arial"/>
          <w:sz w:val="23"/>
        </w:rPr>
        <w:t>prioritise</w:t>
      </w:r>
      <w:proofErr w:type="spellEnd"/>
      <w:r>
        <w:rPr>
          <w:rFonts w:ascii="Arial" w:eastAsia="Arial" w:hAnsi="Arial"/>
          <w:sz w:val="23"/>
        </w:rPr>
        <w:t xml:space="preserve"> the risk that requirements capture is</w:t>
      </w:r>
      <w:r>
        <w:rPr>
          <w:rFonts w:ascii="Arial" w:eastAsia="Arial" w:hAnsi="Arial"/>
          <w:b/>
          <w:sz w:val="23"/>
        </w:rPr>
        <w:t xml:space="preserve"> </w:t>
      </w:r>
      <w:r>
        <w:rPr>
          <w:rFonts w:ascii="Arial" w:eastAsia="Arial" w:hAnsi="Arial"/>
          <w:sz w:val="23"/>
        </w:rPr>
        <w:t>complicated, error-prone</w:t>
      </w:r>
      <w:ins w:id="160" w:author="Error" w:date="2018-12-20T16:16:00Z">
        <w:r w:rsidR="00EA7535">
          <w:rPr>
            <w:rFonts w:ascii="Arial" w:eastAsia="Arial" w:hAnsi="Arial"/>
            <w:sz w:val="23"/>
          </w:rPr>
          <w:t>,</w:t>
        </w:r>
      </w:ins>
      <w:r>
        <w:rPr>
          <w:rFonts w:ascii="Arial" w:eastAsia="Arial" w:hAnsi="Arial"/>
          <w:sz w:val="23"/>
        </w:rPr>
        <w:t xml:space="preserve"> and that requirements change easily.</w:t>
      </w:r>
    </w:p>
    <w:p w:rsidR="00AD019F" w:rsidRDefault="00AD019F" w:rsidP="00AD019F">
      <w:pPr>
        <w:spacing w:line="1" w:lineRule="exact"/>
        <w:rPr>
          <w:rFonts w:ascii="Arial" w:eastAsia="Arial" w:hAnsi="Arial"/>
          <w:sz w:val="23"/>
        </w:rPr>
      </w:pPr>
    </w:p>
    <w:p w:rsidR="00AD019F" w:rsidRDefault="00AD019F" w:rsidP="00AD019F">
      <w:pPr>
        <w:numPr>
          <w:ilvl w:val="0"/>
          <w:numId w:val="14"/>
        </w:numPr>
        <w:tabs>
          <w:tab w:val="left" w:pos="1500"/>
        </w:tabs>
        <w:spacing w:line="261" w:lineRule="auto"/>
        <w:ind w:left="1500" w:right="346" w:hanging="261"/>
        <w:rPr>
          <w:rFonts w:ascii="Arial" w:eastAsia="Arial" w:hAnsi="Arial"/>
          <w:sz w:val="23"/>
        </w:rPr>
      </w:pPr>
      <w:r>
        <w:rPr>
          <w:rFonts w:ascii="Arial" w:eastAsia="Arial" w:hAnsi="Arial"/>
          <w:b/>
          <w:sz w:val="23"/>
        </w:rPr>
        <w:t xml:space="preserve">Waterfall </w:t>
      </w:r>
      <w:r>
        <w:rPr>
          <w:rFonts w:ascii="Arial" w:eastAsia="Arial" w:hAnsi="Arial"/>
          <w:sz w:val="23"/>
        </w:rPr>
        <w:t xml:space="preserve">takes the view that development </w:t>
      </w:r>
      <w:ins w:id="161" w:author="Error" w:date="2018-12-20T16:16:00Z">
        <w:r w:rsidR="00EA7535">
          <w:rPr>
            <w:rFonts w:ascii="Arial" w:eastAsia="Arial" w:hAnsi="Arial"/>
            <w:sz w:val="23"/>
          </w:rPr>
          <w:t>eff</w:t>
        </w:r>
        <w:r>
          <w:rPr>
            <w:rFonts w:ascii="Arial" w:eastAsia="Arial" w:hAnsi="Arial"/>
            <w:sz w:val="23"/>
          </w:rPr>
          <w:t>ort</w:t>
        </w:r>
      </w:ins>
      <w:del w:id="162" w:author="Error" w:date="2018-12-20T16:16:00Z">
        <w:r>
          <w:rPr>
            <w:rFonts w:ascii="Arial" w:eastAsia="Arial" w:hAnsi="Arial"/>
            <w:sz w:val="23"/>
          </w:rPr>
          <w:delText>eﬀort</w:delText>
        </w:r>
      </w:del>
      <w:r>
        <w:rPr>
          <w:rFonts w:ascii="Arial" w:eastAsia="Arial" w:hAnsi="Arial"/>
          <w:sz w:val="23"/>
        </w:rPr>
        <w:t xml:space="preserve"> is an expensive risk,</w:t>
      </w:r>
      <w:r>
        <w:rPr>
          <w:rFonts w:ascii="Arial" w:eastAsia="Arial" w:hAnsi="Arial"/>
          <w:b/>
          <w:sz w:val="23"/>
        </w:rPr>
        <w:t xml:space="preserve"> </w:t>
      </w:r>
      <w:r>
        <w:rPr>
          <w:rFonts w:ascii="Arial" w:eastAsia="Arial" w:hAnsi="Arial"/>
          <w:sz w:val="23"/>
        </w:rPr>
        <w:t xml:space="preserve">and that we should build plans </w:t>
      </w:r>
      <w:ins w:id="163" w:author="Error" w:date="2018-12-20T16:16:00Z">
        <w:r w:rsidR="00EA7535">
          <w:rPr>
            <w:rFonts w:ascii="Arial" w:eastAsia="Arial" w:hAnsi="Arial"/>
            <w:sz w:val="23"/>
          </w:rPr>
          <w:t>up</w:t>
        </w:r>
        <w:r>
          <w:rPr>
            <w:rFonts w:ascii="Arial" w:eastAsia="Arial" w:hAnsi="Arial"/>
            <w:sz w:val="23"/>
          </w:rPr>
          <w:t>front</w:t>
        </w:r>
      </w:ins>
      <w:del w:id="164" w:author="Error" w:date="2018-12-20T16:16:00Z">
        <w:r>
          <w:rPr>
            <w:rFonts w:ascii="Arial" w:eastAsia="Arial" w:hAnsi="Arial"/>
            <w:sz w:val="23"/>
          </w:rPr>
          <w:delText>up-front</w:delText>
        </w:r>
      </w:del>
      <w:r>
        <w:rPr>
          <w:rFonts w:ascii="Arial" w:eastAsia="Arial" w:hAnsi="Arial"/>
          <w:sz w:val="23"/>
        </w:rPr>
        <w:t xml:space="preserve"> to avoid re-work.</w:t>
      </w:r>
    </w:p>
    <w:p w:rsidR="00AD019F" w:rsidRDefault="00AD019F" w:rsidP="00AD019F">
      <w:pPr>
        <w:spacing w:line="1" w:lineRule="exact"/>
        <w:rPr>
          <w:rFonts w:ascii="Arial" w:eastAsia="Arial" w:hAnsi="Arial"/>
          <w:sz w:val="23"/>
        </w:rPr>
      </w:pPr>
    </w:p>
    <w:p w:rsidR="00AD019F" w:rsidRDefault="00AD019F" w:rsidP="00AD019F">
      <w:pPr>
        <w:numPr>
          <w:ilvl w:val="0"/>
          <w:numId w:val="14"/>
        </w:numPr>
        <w:tabs>
          <w:tab w:val="left" w:pos="1500"/>
        </w:tabs>
        <w:spacing w:line="318" w:lineRule="auto"/>
        <w:ind w:left="1500" w:right="346" w:hanging="261"/>
        <w:rPr>
          <w:rFonts w:ascii="Arial" w:eastAsia="Arial" w:hAnsi="Arial"/>
          <w:sz w:val="23"/>
        </w:rPr>
      </w:pPr>
      <w:r>
        <w:rPr>
          <w:rFonts w:ascii="Arial" w:eastAsia="Arial" w:hAnsi="Arial"/>
          <w:b/>
          <w:sz w:val="23"/>
        </w:rPr>
        <w:t xml:space="preserve">Lean </w:t>
      </w:r>
      <w:r>
        <w:rPr>
          <w:rFonts w:ascii="Arial" w:eastAsia="Arial" w:hAnsi="Arial"/>
          <w:sz w:val="23"/>
        </w:rPr>
        <w:t>takes the view that risk lies in incomplete work and wasted work,</w:t>
      </w:r>
      <w:r>
        <w:rPr>
          <w:rFonts w:ascii="Arial" w:eastAsia="Arial" w:hAnsi="Arial"/>
          <w:b/>
          <w:sz w:val="23"/>
        </w:rPr>
        <w:t xml:space="preserve"> </w:t>
      </w:r>
      <w:r>
        <w:rPr>
          <w:rFonts w:ascii="Arial" w:eastAsia="Arial" w:hAnsi="Arial"/>
          <w:sz w:val="23"/>
        </w:rPr>
        <w:t xml:space="preserve">and aims to </w:t>
      </w:r>
      <w:proofErr w:type="spellStart"/>
      <w:r>
        <w:rPr>
          <w:rFonts w:ascii="Arial" w:eastAsia="Arial" w:hAnsi="Arial"/>
          <w:sz w:val="23"/>
        </w:rPr>
        <w:t>minimise</w:t>
      </w:r>
      <w:proofErr w:type="spellEnd"/>
      <w:r>
        <w:rPr>
          <w:rFonts w:ascii="Arial" w:eastAsia="Arial" w:hAnsi="Arial"/>
          <w:sz w:val="23"/>
        </w:rPr>
        <w:t xml:space="preserve"> that.</w:t>
      </w:r>
    </w:p>
    <w:p w:rsidR="00AD019F" w:rsidRDefault="00AD019F" w:rsidP="00AD019F">
      <w:pPr>
        <w:spacing w:line="253" w:lineRule="exact"/>
        <w:rPr>
          <w:rFonts w:ascii="Times New Roman" w:eastAsia="Times New Roman" w:hAnsi="Times New Roman"/>
        </w:rPr>
      </w:pPr>
    </w:p>
    <w:p w:rsidR="00AD019F" w:rsidRDefault="00AD019F" w:rsidP="00AD019F">
      <w:pPr>
        <w:spacing w:line="324" w:lineRule="auto"/>
        <w:ind w:left="920" w:right="346"/>
        <w:rPr>
          <w:rFonts w:ascii="Arial" w:eastAsia="Arial" w:hAnsi="Arial"/>
          <w:sz w:val="23"/>
        </w:rPr>
      </w:pPr>
      <w:r>
        <w:rPr>
          <w:rFonts w:ascii="Arial" w:eastAsia="Arial" w:hAnsi="Arial"/>
          <w:sz w:val="23"/>
        </w:rPr>
        <w:t xml:space="preserve">Although many developers have a methodology-of-choice, the argument here is that there are </w:t>
      </w:r>
      <w:ins w:id="165" w:author="Error" w:date="2018-12-20T16:16:00Z">
        <w:r w:rsidR="00735A73">
          <w:rPr>
            <w:rFonts w:ascii="Arial" w:eastAsia="Arial" w:hAnsi="Arial"/>
            <w:sz w:val="23"/>
          </w:rPr>
          <w:t>tradeoff</w:t>
        </w:r>
        <w:r>
          <w:rPr>
            <w:rFonts w:ascii="Arial" w:eastAsia="Arial" w:hAnsi="Arial"/>
            <w:sz w:val="23"/>
          </w:rPr>
          <w:t>s</w:t>
        </w:r>
      </w:ins>
      <w:del w:id="166" w:author="Error" w:date="2018-12-20T16:16:00Z">
        <w:r>
          <w:rPr>
            <w:rFonts w:ascii="Arial" w:eastAsia="Arial" w:hAnsi="Arial"/>
            <w:sz w:val="23"/>
          </w:rPr>
          <w:delText>tradeoﬀs</w:delText>
        </w:r>
      </w:del>
      <w:r>
        <w:rPr>
          <w:rFonts w:ascii="Arial" w:eastAsia="Arial" w:hAnsi="Arial"/>
          <w:sz w:val="23"/>
        </w:rPr>
        <w:t xml:space="preserve"> with all of these choices.</w:t>
      </w:r>
    </w:p>
    <w:p w:rsidR="00AD019F" w:rsidRDefault="00AD019F" w:rsidP="00AD019F">
      <w:pPr>
        <w:spacing w:line="151" w:lineRule="exact"/>
        <w:rPr>
          <w:rFonts w:ascii="Times New Roman" w:eastAsia="Times New Roman" w:hAnsi="Times New Roman"/>
        </w:rPr>
      </w:pPr>
    </w:p>
    <w:p w:rsidR="00AD019F" w:rsidRDefault="00AD019F" w:rsidP="00AD019F">
      <w:pPr>
        <w:spacing w:line="0" w:lineRule="atLeast"/>
        <w:ind w:left="8360"/>
        <w:rPr>
          <w:rFonts w:ascii="Arial" w:eastAsia="Arial" w:hAnsi="Arial"/>
          <w:sz w:val="23"/>
        </w:rPr>
      </w:pPr>
      <w:proofErr w:type="gramStart"/>
      <w:r>
        <w:rPr>
          <w:rFonts w:ascii="Arial" w:eastAsia="Arial" w:hAnsi="Arial"/>
          <w:sz w:val="23"/>
        </w:rPr>
        <w:t>xiii</w:t>
      </w:r>
      <w:proofErr w:type="gramEnd"/>
    </w:p>
    <w:p w:rsidR="00AD019F" w:rsidRDefault="00AD019F" w:rsidP="00AD019F">
      <w:pPr>
        <w:spacing w:line="0" w:lineRule="atLeast"/>
        <w:ind w:left="8360"/>
        <w:rPr>
          <w:rFonts w:ascii="Arial" w:eastAsia="Arial" w:hAnsi="Arial"/>
          <w:sz w:val="23"/>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167" w:name="page18"/>
      <w:bookmarkEnd w:id="167"/>
      <w:r>
        <w:rPr>
          <w:rFonts w:ascii="Arial" w:eastAsia="Arial" w:hAnsi="Arial"/>
          <w:noProof/>
          <w:sz w:val="23"/>
        </w:rPr>
        <w:lastRenderedPageBreak/>
        <w:drawing>
          <wp:anchor distT="0" distB="0" distL="114300" distR="114300" simplePos="0" relativeHeight="251666432" behindDoc="1" locked="0" layoutInCell="1" allowOverlap="1">
            <wp:simplePos x="0" y="0"/>
            <wp:positionH relativeFrom="page">
              <wp:posOffset>1118235</wp:posOffset>
            </wp:positionH>
            <wp:positionV relativeFrom="page">
              <wp:posOffset>1395730</wp:posOffset>
            </wp:positionV>
            <wp:extent cx="4930140" cy="11080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4930140" cy="1108075"/>
                    </a:xfrm>
                    <a:prstGeom prst="rect">
                      <a:avLst/>
                    </a:prstGeom>
                    <a:noFill/>
                  </pic:spPr>
                </pic:pic>
              </a:graphicData>
            </a:graphic>
          </wp:anchor>
        </w:drawing>
      </w: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52" w:lineRule="exact"/>
        <w:rPr>
          <w:rFonts w:ascii="Times New Roman" w:eastAsia="Times New Roman" w:hAnsi="Times New Roman"/>
        </w:rPr>
      </w:pPr>
    </w:p>
    <w:p w:rsidR="00AD019F" w:rsidRDefault="00AD019F" w:rsidP="00AD019F">
      <w:pPr>
        <w:spacing w:line="0" w:lineRule="atLeast"/>
        <w:ind w:left="2260"/>
        <w:rPr>
          <w:rFonts w:ascii="Arial" w:eastAsia="Arial" w:hAnsi="Arial"/>
          <w:b/>
          <w:i/>
          <w:sz w:val="21"/>
        </w:rPr>
      </w:pPr>
      <w:r>
        <w:rPr>
          <w:rFonts w:ascii="Arial" w:eastAsia="Arial" w:hAnsi="Arial"/>
          <w:b/>
          <w:i/>
          <w:sz w:val="21"/>
        </w:rPr>
        <w:t>Figure 1:  Methodologies, Risks, Practices</w:t>
      </w:r>
    </w:p>
    <w:p w:rsidR="00AD019F" w:rsidRDefault="00AD019F" w:rsidP="00AD019F">
      <w:pPr>
        <w:spacing w:line="200" w:lineRule="exact"/>
        <w:rPr>
          <w:rFonts w:ascii="Times New Roman" w:eastAsia="Times New Roman" w:hAnsi="Times New Roman"/>
        </w:rPr>
      </w:pPr>
    </w:p>
    <w:p w:rsidR="00AD019F" w:rsidRDefault="00AD019F" w:rsidP="00AD019F">
      <w:pPr>
        <w:spacing w:line="311" w:lineRule="exact"/>
        <w:rPr>
          <w:rFonts w:ascii="Times New Roman" w:eastAsia="Times New Roman" w:hAnsi="Times New Roman"/>
        </w:rPr>
      </w:pPr>
    </w:p>
    <w:p w:rsidR="00AD019F" w:rsidRDefault="00AD019F" w:rsidP="00AD019F">
      <w:pPr>
        <w:spacing w:line="292" w:lineRule="auto"/>
        <w:ind w:left="900" w:right="1526" w:firstLine="348"/>
        <w:jc w:val="both"/>
        <w:rPr>
          <w:rFonts w:ascii="Arial" w:eastAsia="Arial" w:hAnsi="Arial"/>
          <w:sz w:val="23"/>
        </w:rPr>
      </w:pPr>
      <w:r>
        <w:rPr>
          <w:rFonts w:ascii="Arial" w:eastAsia="Arial" w:hAnsi="Arial"/>
          <w:sz w:val="23"/>
        </w:rPr>
        <w:t xml:space="preserve">“Methodologies are like </w:t>
      </w:r>
      <w:r>
        <w:rPr>
          <w:rFonts w:ascii="Arial" w:eastAsia="Arial" w:hAnsi="Arial"/>
          <w:i/>
          <w:sz w:val="23"/>
        </w:rPr>
        <w:t>bicycles</w:t>
      </w:r>
      <w:r>
        <w:rPr>
          <w:rFonts w:ascii="Arial" w:eastAsia="Arial" w:hAnsi="Arial"/>
          <w:sz w:val="23"/>
        </w:rPr>
        <w:t xml:space="preserve">, rather than </w:t>
      </w:r>
      <w:r>
        <w:rPr>
          <w:rFonts w:ascii="Arial" w:eastAsia="Arial" w:hAnsi="Arial"/>
          <w:i/>
          <w:sz w:val="23"/>
        </w:rPr>
        <w:t>religions</w:t>
      </w:r>
      <w:r>
        <w:rPr>
          <w:rFonts w:ascii="Arial" w:eastAsia="Arial" w:hAnsi="Arial"/>
          <w:sz w:val="23"/>
        </w:rPr>
        <w:t xml:space="preserve">. Rather than simply </w:t>
      </w:r>
      <w:r>
        <w:rPr>
          <w:rFonts w:ascii="Arial" w:eastAsia="Arial" w:hAnsi="Arial"/>
          <w:i/>
          <w:sz w:val="23"/>
        </w:rPr>
        <w:t>believing</w:t>
      </w:r>
      <w:r>
        <w:rPr>
          <w:rFonts w:ascii="Arial" w:eastAsia="Arial" w:hAnsi="Arial"/>
          <w:sz w:val="23"/>
        </w:rPr>
        <w:t>, we can take them apart and see how they work. ”</w:t>
      </w:r>
    </w:p>
    <w:p w:rsidR="00AD019F" w:rsidRDefault="00AD019F" w:rsidP="00AD019F">
      <w:pPr>
        <w:spacing w:line="352" w:lineRule="exact"/>
        <w:rPr>
          <w:rFonts w:ascii="Times New Roman" w:eastAsia="Times New Roman" w:hAnsi="Times New Roman"/>
        </w:rPr>
      </w:pPr>
    </w:p>
    <w:p w:rsidR="00AD019F" w:rsidRDefault="00AD019F" w:rsidP="00AD019F">
      <w:pPr>
        <w:numPr>
          <w:ilvl w:val="0"/>
          <w:numId w:val="15"/>
        </w:numPr>
        <w:tabs>
          <w:tab w:val="left" w:pos="659"/>
        </w:tabs>
        <w:spacing w:line="308" w:lineRule="auto"/>
        <w:ind w:left="320" w:right="2086" w:firstLine="1"/>
        <w:rPr>
          <w:rFonts w:ascii="Arial" w:eastAsia="Arial" w:hAnsi="Arial"/>
          <w:b/>
          <w:sz w:val="31"/>
        </w:rPr>
      </w:pPr>
      <w:r>
        <w:rPr>
          <w:rFonts w:ascii="Arial" w:eastAsia="Arial" w:hAnsi="Arial"/>
          <w:b/>
          <w:sz w:val="31"/>
        </w:rPr>
        <w:t>We can Drive Development With a Risk-First Perspective</w:t>
      </w:r>
    </w:p>
    <w:p w:rsidR="00AD019F" w:rsidRDefault="00AD019F" w:rsidP="00AD019F">
      <w:pPr>
        <w:spacing w:line="86" w:lineRule="exact"/>
        <w:rPr>
          <w:rFonts w:ascii="Times New Roman" w:eastAsia="Times New Roman" w:hAnsi="Times New Roman"/>
        </w:rPr>
      </w:pPr>
    </w:p>
    <w:p w:rsidR="00AD019F" w:rsidRDefault="00AD019F" w:rsidP="00AD019F">
      <w:pPr>
        <w:spacing w:line="324" w:lineRule="auto"/>
        <w:ind w:left="320" w:right="946"/>
        <w:jc w:val="both"/>
        <w:rPr>
          <w:rFonts w:ascii="Arial" w:eastAsia="Arial" w:hAnsi="Arial"/>
          <w:sz w:val="23"/>
        </w:rPr>
      </w:pPr>
      <w:r>
        <w:rPr>
          <w:rFonts w:ascii="Arial" w:eastAsia="Arial" w:hAnsi="Arial"/>
          <w:sz w:val="23"/>
        </w:rPr>
        <w:t>We have described a model of risk within software projects</w:t>
      </w:r>
      <w:ins w:id="168" w:author="Error" w:date="2018-12-20T16:16:00Z">
        <w:r w:rsidR="009F57A7">
          <w:rPr>
            <w:rFonts w:ascii="Arial" w:eastAsia="Arial" w:hAnsi="Arial"/>
            <w:sz w:val="23"/>
          </w:rPr>
          <w:t xml:space="preserve"> which looks</w:t>
        </w:r>
      </w:ins>
      <w:del w:id="169" w:author="Error" w:date="2018-12-20T16:16:00Z">
        <w:r>
          <w:rPr>
            <w:rFonts w:ascii="Arial" w:eastAsia="Arial" w:hAnsi="Arial"/>
            <w:sz w:val="23"/>
          </w:rPr>
          <w:delText>, looking some-thing</w:delText>
        </w:r>
      </w:del>
      <w:r>
        <w:rPr>
          <w:rFonts w:ascii="Arial" w:eastAsia="Arial" w:hAnsi="Arial"/>
          <w:sz w:val="23"/>
        </w:rPr>
        <w:t xml:space="preserve"> like</w:t>
      </w:r>
      <w:ins w:id="170" w:author="Error" w:date="2018-12-20T16:16:00Z">
        <w:r w:rsidR="009F57A7">
          <w:rPr>
            <w:rFonts w:ascii="Arial" w:eastAsia="Arial" w:hAnsi="Arial"/>
            <w:sz w:val="23"/>
          </w:rPr>
          <w:t xml:space="preserve"> something similar to</w:t>
        </w:r>
      </w:ins>
      <w:r>
        <w:rPr>
          <w:rFonts w:ascii="Arial" w:eastAsia="Arial" w:hAnsi="Arial"/>
          <w:sz w:val="23"/>
        </w:rPr>
        <w:t xml:space="preserve"> this:</w:t>
      </w:r>
    </w:p>
    <w:p w:rsidR="00AD019F" w:rsidRDefault="00AD019F" w:rsidP="00AD019F">
      <w:pPr>
        <w:spacing w:line="28" w:lineRule="exact"/>
        <w:rPr>
          <w:rFonts w:ascii="Times New Roman" w:eastAsia="Times New Roman" w:hAnsi="Times New Roman"/>
        </w:rPr>
      </w:pPr>
    </w:p>
    <w:p w:rsidR="00AD019F" w:rsidRDefault="00AD019F" w:rsidP="00AD019F">
      <w:pPr>
        <w:spacing w:line="0" w:lineRule="atLeast"/>
        <w:ind w:left="320"/>
        <w:rPr>
          <w:rFonts w:ascii="Arial" w:eastAsia="Arial" w:hAnsi="Arial"/>
          <w:sz w:val="23"/>
        </w:rPr>
      </w:pPr>
      <w:r>
        <w:rPr>
          <w:rFonts w:ascii="Arial" w:eastAsia="Arial" w:hAnsi="Arial"/>
          <w:sz w:val="23"/>
        </w:rPr>
        <w:t>How do we take this further?</w:t>
      </w:r>
    </w:p>
    <w:p w:rsidR="00AD019F" w:rsidRDefault="00AD019F" w:rsidP="00AD019F">
      <w:pPr>
        <w:spacing w:line="190" w:lineRule="exact"/>
        <w:rPr>
          <w:rFonts w:ascii="Times New Roman" w:eastAsia="Times New Roman" w:hAnsi="Times New Roman"/>
        </w:rPr>
      </w:pPr>
    </w:p>
    <w:p w:rsidR="00AD019F" w:rsidRDefault="00AD019F" w:rsidP="00AD019F">
      <w:pPr>
        <w:spacing w:line="282" w:lineRule="auto"/>
        <w:ind w:left="320" w:right="946"/>
        <w:jc w:val="both"/>
        <w:rPr>
          <w:rFonts w:ascii="Arial" w:eastAsia="Arial" w:hAnsi="Arial"/>
          <w:sz w:val="23"/>
        </w:rPr>
      </w:pPr>
      <w:r>
        <w:rPr>
          <w:rFonts w:ascii="Arial" w:eastAsia="Arial" w:hAnsi="Arial"/>
          <w:sz w:val="23"/>
        </w:rPr>
        <w:t xml:space="preserve">One idea explored is the </w:t>
      </w:r>
      <w:r>
        <w:rPr>
          <w:rFonts w:ascii="Arial" w:eastAsia="Arial" w:hAnsi="Arial"/>
          <w:i/>
          <w:sz w:val="23"/>
        </w:rPr>
        <w:t>Risk Landscape</w:t>
      </w:r>
      <w:r>
        <w:rPr>
          <w:rFonts w:ascii="Arial" w:eastAsia="Arial" w:hAnsi="Arial"/>
          <w:sz w:val="23"/>
        </w:rPr>
        <w:t xml:space="preserve">: Although the software team can’t remove risk from their project, they can take actions that move them to a place in the Risk Landscape where the risks on the project are more </w:t>
      </w:r>
      <w:proofErr w:type="spellStart"/>
      <w:r>
        <w:rPr>
          <w:rFonts w:ascii="Arial" w:eastAsia="Arial" w:hAnsi="Arial"/>
          <w:sz w:val="23"/>
        </w:rPr>
        <w:t>favourable</w:t>
      </w:r>
      <w:proofErr w:type="spellEnd"/>
      <w:r>
        <w:rPr>
          <w:rFonts w:ascii="Arial" w:eastAsia="Arial" w:hAnsi="Arial"/>
          <w:sz w:val="23"/>
        </w:rPr>
        <w:t xml:space="preserve"> than where they started.</w:t>
      </w:r>
    </w:p>
    <w:p w:rsidR="00AD019F" w:rsidRDefault="00AD019F" w:rsidP="00AD019F">
      <w:pPr>
        <w:spacing w:line="76" w:lineRule="exact"/>
        <w:rPr>
          <w:rFonts w:ascii="Times New Roman" w:eastAsia="Times New Roman" w:hAnsi="Times New Roman"/>
        </w:rPr>
      </w:pPr>
    </w:p>
    <w:p w:rsidR="00AD019F" w:rsidRDefault="00AD019F" w:rsidP="00AD019F">
      <w:pPr>
        <w:spacing w:line="292" w:lineRule="auto"/>
        <w:ind w:left="320" w:right="946"/>
        <w:jc w:val="both"/>
        <w:rPr>
          <w:rFonts w:ascii="Arial" w:eastAsia="Arial" w:hAnsi="Arial"/>
          <w:sz w:val="23"/>
        </w:rPr>
      </w:pPr>
      <w:r>
        <w:rPr>
          <w:rFonts w:ascii="Arial" w:eastAsia="Arial" w:hAnsi="Arial"/>
          <w:sz w:val="23"/>
        </w:rPr>
        <w:t>From there, we examine basic risk archetypes you will encounter on the software project, to build up a Taxonomy of Software Risk, and look at which specific tools you can use to mitigate each kind of risk.</w:t>
      </w:r>
    </w:p>
    <w:p w:rsidR="00AD019F" w:rsidRDefault="00AD019F" w:rsidP="00AD019F">
      <w:pPr>
        <w:spacing w:line="66" w:lineRule="exact"/>
        <w:rPr>
          <w:rFonts w:ascii="Times New Roman" w:eastAsia="Times New Roman" w:hAnsi="Times New Roman"/>
        </w:rPr>
      </w:pPr>
    </w:p>
    <w:p w:rsidR="00AD019F" w:rsidRDefault="00AD019F" w:rsidP="00AD019F">
      <w:pPr>
        <w:spacing w:line="292" w:lineRule="auto"/>
        <w:ind w:left="320" w:right="946"/>
        <w:jc w:val="both"/>
        <w:rPr>
          <w:rFonts w:ascii="Arial" w:eastAsia="Arial" w:hAnsi="Arial"/>
          <w:i/>
          <w:sz w:val="23"/>
        </w:rPr>
      </w:pPr>
      <w:r>
        <w:rPr>
          <w:rFonts w:ascii="Arial" w:eastAsia="Arial" w:hAnsi="Arial"/>
          <w:sz w:val="23"/>
        </w:rPr>
        <w:t xml:space="preserve">Then, we look at </w:t>
      </w:r>
      <w:ins w:id="171" w:author="Error" w:date="2018-12-20T16:16:00Z">
        <w:r w:rsidR="009F57A7">
          <w:rPr>
            <w:rFonts w:ascii="Arial" w:eastAsia="Arial" w:hAnsi="Arial"/>
            <w:sz w:val="23"/>
          </w:rPr>
          <w:t>diff</w:t>
        </w:r>
        <w:r>
          <w:rPr>
            <w:rFonts w:ascii="Arial" w:eastAsia="Arial" w:hAnsi="Arial"/>
            <w:sz w:val="23"/>
          </w:rPr>
          <w:t>erent</w:t>
        </w:r>
      </w:ins>
      <w:del w:id="172" w:author="Error" w:date="2018-12-20T16:16:00Z">
        <w:r>
          <w:rPr>
            <w:rFonts w:ascii="Arial" w:eastAsia="Arial" w:hAnsi="Arial"/>
            <w:sz w:val="23"/>
          </w:rPr>
          <w:delText>diﬀerent</w:delText>
        </w:r>
      </w:del>
      <w:r>
        <w:rPr>
          <w:rFonts w:ascii="Arial" w:eastAsia="Arial" w:hAnsi="Arial"/>
          <w:sz w:val="23"/>
        </w:rPr>
        <w:t xml:space="preserve"> software practices, and how they manage various risks. Beyond this</w:t>
      </w:r>
      <w:ins w:id="173" w:author="Error" w:date="2018-12-20T16:16:00Z">
        <w:r w:rsidR="004048C1">
          <w:rPr>
            <w:rFonts w:ascii="Arial" w:eastAsia="Arial" w:hAnsi="Arial"/>
            <w:noProof/>
            <w:sz w:val="23"/>
          </w:rPr>
          <w:t>,</w:t>
        </w:r>
      </w:ins>
      <w:r>
        <w:rPr>
          <w:rFonts w:ascii="Arial" w:eastAsia="Arial" w:hAnsi="Arial"/>
          <w:sz w:val="23"/>
        </w:rPr>
        <w:t xml:space="preserve"> we examine the question: </w:t>
      </w:r>
      <w:r>
        <w:rPr>
          <w:rFonts w:ascii="Arial" w:eastAsia="Arial" w:hAnsi="Arial"/>
          <w:i/>
          <w:sz w:val="23"/>
        </w:rPr>
        <w:t>how can a Risk-First approach</w:t>
      </w:r>
      <w:r>
        <w:rPr>
          <w:rFonts w:ascii="Arial" w:eastAsia="Arial" w:hAnsi="Arial"/>
          <w:sz w:val="23"/>
        </w:rPr>
        <w:t xml:space="preserve"> </w:t>
      </w:r>
      <w:r>
        <w:rPr>
          <w:rFonts w:ascii="Arial" w:eastAsia="Arial" w:hAnsi="Arial"/>
          <w:i/>
          <w:sz w:val="23"/>
        </w:rPr>
        <w:t>inform the use of this practice?</w:t>
      </w:r>
    </w:p>
    <w:p w:rsidR="00AD019F" w:rsidRDefault="00AD019F" w:rsidP="00AD019F">
      <w:pPr>
        <w:spacing w:line="66" w:lineRule="exact"/>
        <w:rPr>
          <w:rFonts w:ascii="Times New Roman" w:eastAsia="Times New Roman" w:hAnsi="Times New Roman"/>
        </w:rPr>
      </w:pPr>
    </w:p>
    <w:p w:rsidR="00AD019F" w:rsidRDefault="00AD019F" w:rsidP="00AD019F">
      <w:pPr>
        <w:spacing w:line="0" w:lineRule="atLeast"/>
        <w:ind w:left="320"/>
        <w:rPr>
          <w:rFonts w:ascii="Arial" w:eastAsia="Arial" w:hAnsi="Arial"/>
          <w:sz w:val="23"/>
        </w:rPr>
      </w:pPr>
      <w:r>
        <w:rPr>
          <w:rFonts w:ascii="Arial" w:eastAsia="Arial" w:hAnsi="Arial"/>
          <w:sz w:val="23"/>
        </w:rPr>
        <w:t>For example:</w:t>
      </w:r>
    </w:p>
    <w:p w:rsidR="00AD019F" w:rsidRDefault="00AD019F" w:rsidP="00AD019F">
      <w:pPr>
        <w:spacing w:line="200" w:lineRule="exact"/>
        <w:rPr>
          <w:rFonts w:ascii="Times New Roman" w:eastAsia="Times New Roman" w:hAnsi="Times New Roman"/>
        </w:rPr>
      </w:pPr>
    </w:p>
    <w:p w:rsidR="00AD019F" w:rsidRDefault="00AD019F" w:rsidP="00AD019F">
      <w:pPr>
        <w:spacing w:line="352" w:lineRule="exact"/>
        <w:rPr>
          <w:rFonts w:ascii="Times New Roman" w:eastAsia="Times New Roman" w:hAnsi="Times New Roman"/>
        </w:rPr>
      </w:pPr>
    </w:p>
    <w:p w:rsidR="00AD019F" w:rsidRDefault="00AD019F" w:rsidP="00AD019F">
      <w:pPr>
        <w:numPr>
          <w:ilvl w:val="0"/>
          <w:numId w:val="16"/>
        </w:numPr>
        <w:tabs>
          <w:tab w:val="left" w:pos="900"/>
        </w:tabs>
        <w:spacing w:line="263" w:lineRule="auto"/>
        <w:ind w:left="900" w:right="946" w:hanging="255"/>
        <w:jc w:val="both"/>
        <w:rPr>
          <w:rFonts w:ascii="Arial" w:eastAsia="Arial" w:hAnsi="Arial"/>
          <w:sz w:val="23"/>
        </w:rPr>
      </w:pPr>
      <w:r>
        <w:rPr>
          <w:rFonts w:ascii="Arial" w:eastAsia="Arial" w:hAnsi="Arial"/>
          <w:sz w:val="23"/>
        </w:rPr>
        <w:t xml:space="preserve">If we are introducing a </w:t>
      </w:r>
      <w:ins w:id="174" w:author="Error" w:date="2018-12-20T16:16:00Z">
        <w:r>
          <w:rPr>
            <w:rFonts w:ascii="Arial" w:eastAsia="Arial" w:hAnsi="Arial"/>
            <w:b/>
            <w:sz w:val="23"/>
          </w:rPr>
          <w:t>Sign-O</w:t>
        </w:r>
        <w:r w:rsidR="009F57A7">
          <w:rPr>
            <w:rFonts w:ascii="Arial" w:eastAsia="Arial" w:hAnsi="Arial"/>
            <w:b/>
            <w:sz w:val="23"/>
          </w:rPr>
          <w:t>ff</w:t>
        </w:r>
      </w:ins>
      <w:del w:id="175" w:author="Error" w:date="2018-12-20T16:16:00Z">
        <w:r>
          <w:rPr>
            <w:rFonts w:ascii="Arial" w:eastAsia="Arial" w:hAnsi="Arial"/>
            <w:b/>
            <w:sz w:val="23"/>
          </w:rPr>
          <w:delText>Sign-Oﬀ</w:delText>
        </w:r>
      </w:del>
      <w:r>
        <w:rPr>
          <w:rFonts w:ascii="Arial" w:eastAsia="Arial" w:hAnsi="Arial"/>
          <w:sz w:val="23"/>
        </w:rPr>
        <w:t xml:space="preserve"> in our process, we have to balance the risks it </w:t>
      </w:r>
      <w:r>
        <w:rPr>
          <w:rFonts w:ascii="Arial" w:eastAsia="Arial" w:hAnsi="Arial"/>
          <w:i/>
          <w:sz w:val="23"/>
        </w:rPr>
        <w:t>mitigates</w:t>
      </w:r>
      <w:r>
        <w:rPr>
          <w:rFonts w:ascii="Arial" w:eastAsia="Arial" w:hAnsi="Arial"/>
          <w:sz w:val="23"/>
        </w:rPr>
        <w:t xml:space="preserve"> (coordination of </w:t>
      </w:r>
      <w:ins w:id="176" w:author="Error" w:date="2018-12-20T16:16:00Z">
        <w:r w:rsidR="009F57A7">
          <w:rPr>
            <w:rFonts w:ascii="Arial" w:eastAsia="Arial" w:hAnsi="Arial"/>
            <w:sz w:val="23"/>
          </w:rPr>
          <w:t>eff</w:t>
        </w:r>
        <w:r>
          <w:rPr>
            <w:rFonts w:ascii="Arial" w:eastAsia="Arial" w:hAnsi="Arial"/>
            <w:sz w:val="23"/>
          </w:rPr>
          <w:t>ort,</w:t>
        </w:r>
      </w:ins>
      <w:del w:id="177" w:author="Error" w:date="2018-12-20T16:16:00Z">
        <w:r>
          <w:rPr>
            <w:rFonts w:ascii="Arial" w:eastAsia="Arial" w:hAnsi="Arial"/>
            <w:sz w:val="23"/>
          </w:rPr>
          <w:delText>eﬀort,</w:delText>
        </w:r>
      </w:del>
      <w:r>
        <w:rPr>
          <w:rFonts w:ascii="Arial" w:eastAsia="Arial" w:hAnsi="Arial"/>
          <w:sz w:val="23"/>
        </w:rPr>
        <w:t xml:space="preserve"> quality control, information sharing) with the risks it </w:t>
      </w:r>
      <w:r>
        <w:rPr>
          <w:rFonts w:ascii="Arial" w:eastAsia="Arial" w:hAnsi="Arial"/>
          <w:i/>
          <w:sz w:val="23"/>
        </w:rPr>
        <w:t>introduces</w:t>
      </w:r>
      <w:r>
        <w:rPr>
          <w:rFonts w:ascii="Arial" w:eastAsia="Arial" w:hAnsi="Arial"/>
          <w:sz w:val="23"/>
        </w:rPr>
        <w:t xml:space="preserve"> (delays and process bottlenecks).</w:t>
      </w:r>
    </w:p>
    <w:p w:rsidR="00AD019F" w:rsidRDefault="00AD019F" w:rsidP="00AD019F">
      <w:pPr>
        <w:spacing w:line="2" w:lineRule="exact"/>
        <w:rPr>
          <w:rFonts w:ascii="Arial" w:eastAsia="Arial" w:hAnsi="Arial"/>
          <w:sz w:val="23"/>
        </w:rPr>
      </w:pPr>
    </w:p>
    <w:p w:rsidR="00AD019F" w:rsidRDefault="00AD019F" w:rsidP="00AD019F">
      <w:pPr>
        <w:numPr>
          <w:ilvl w:val="0"/>
          <w:numId w:val="16"/>
        </w:numPr>
        <w:tabs>
          <w:tab w:val="left" w:pos="900"/>
        </w:tabs>
        <w:spacing w:line="290" w:lineRule="auto"/>
        <w:ind w:left="900" w:right="946" w:hanging="255"/>
        <w:jc w:val="both"/>
        <w:rPr>
          <w:rFonts w:ascii="Arial" w:eastAsia="Arial" w:hAnsi="Arial"/>
          <w:sz w:val="23"/>
        </w:rPr>
      </w:pPr>
      <w:r>
        <w:rPr>
          <w:rFonts w:ascii="Arial" w:eastAsia="Arial" w:hAnsi="Arial"/>
          <w:sz w:val="23"/>
        </w:rPr>
        <w:t xml:space="preserve">If we build in </w:t>
      </w:r>
      <w:r>
        <w:rPr>
          <w:rFonts w:ascii="Arial" w:eastAsia="Arial" w:hAnsi="Arial"/>
          <w:b/>
          <w:sz w:val="23"/>
        </w:rPr>
        <w:t>Redundancy</w:t>
      </w:r>
      <w:r>
        <w:rPr>
          <w:rFonts w:ascii="Arial" w:eastAsia="Arial" w:hAnsi="Arial"/>
          <w:sz w:val="23"/>
        </w:rPr>
        <w:t xml:space="preserve">, this mitigates the risk of a </w:t>
      </w:r>
      <w:r>
        <w:rPr>
          <w:rFonts w:ascii="Arial" w:eastAsia="Arial" w:hAnsi="Arial"/>
          <w:i/>
          <w:sz w:val="23"/>
        </w:rPr>
        <w:t xml:space="preserve">single point of </w:t>
      </w:r>
      <w:ins w:id="178" w:author="Error" w:date="2018-12-20T16:16:00Z">
        <w:r w:rsidRPr="004048C1">
          <w:rPr>
            <w:rFonts w:ascii="Arial" w:eastAsia="Arial" w:hAnsi="Arial"/>
            <w:i/>
            <w:noProof/>
            <w:sz w:val="23"/>
          </w:rPr>
          <w:t>failure</w:t>
        </w:r>
        <w:r>
          <w:rPr>
            <w:rFonts w:ascii="Arial" w:eastAsia="Arial" w:hAnsi="Arial"/>
            <w:sz w:val="23"/>
          </w:rPr>
          <w:t>,</w:t>
        </w:r>
      </w:ins>
      <w:del w:id="179" w:author="Error" w:date="2018-12-20T16:16:00Z">
        <w:r>
          <w:rPr>
            <w:rFonts w:ascii="Arial" w:eastAsia="Arial" w:hAnsi="Arial"/>
            <w:i/>
            <w:sz w:val="23"/>
          </w:rPr>
          <w:delText>fail-ure</w:delText>
        </w:r>
        <w:r>
          <w:rPr>
            <w:rFonts w:ascii="Arial" w:eastAsia="Arial" w:hAnsi="Arial"/>
            <w:sz w:val="23"/>
          </w:rPr>
          <w:delText>,</w:delText>
        </w:r>
      </w:del>
      <w:r>
        <w:rPr>
          <w:rFonts w:ascii="Arial" w:eastAsia="Arial" w:hAnsi="Arial"/>
          <w:sz w:val="23"/>
        </w:rPr>
        <w:t xml:space="preserve"> but introduces risks around</w:t>
      </w:r>
      <w:r>
        <w:rPr>
          <w:rFonts w:ascii="Arial" w:eastAsia="Arial" w:hAnsi="Arial"/>
          <w:i/>
          <w:sz w:val="23"/>
        </w:rPr>
        <w:t xml:space="preserve"> synchronizing data </w:t>
      </w:r>
      <w:r>
        <w:rPr>
          <w:rFonts w:ascii="Arial" w:eastAsia="Arial" w:hAnsi="Arial"/>
          <w:sz w:val="23"/>
        </w:rPr>
        <w:t>and</w:t>
      </w:r>
      <w:r>
        <w:rPr>
          <w:rFonts w:ascii="Arial" w:eastAsia="Arial" w:hAnsi="Arial"/>
          <w:i/>
          <w:sz w:val="23"/>
        </w:rPr>
        <w:t xml:space="preserve"> communication </w:t>
      </w:r>
      <w:r>
        <w:rPr>
          <w:rFonts w:ascii="Arial" w:eastAsia="Arial" w:hAnsi="Arial"/>
          <w:sz w:val="23"/>
        </w:rPr>
        <w:t>between the systems.</w:t>
      </w:r>
    </w:p>
    <w:p w:rsidR="00AD019F" w:rsidRDefault="00AD019F" w:rsidP="00AD019F">
      <w:pPr>
        <w:spacing w:line="189" w:lineRule="exact"/>
        <w:rPr>
          <w:rFonts w:ascii="Times New Roman" w:eastAsia="Times New Roman" w:hAnsi="Times New Roman"/>
        </w:rPr>
      </w:pPr>
    </w:p>
    <w:p w:rsidR="00AD019F" w:rsidRDefault="00AD019F" w:rsidP="00AD019F">
      <w:pPr>
        <w:spacing w:line="0" w:lineRule="atLeast"/>
        <w:ind w:left="320"/>
        <w:rPr>
          <w:rFonts w:ascii="Arial" w:eastAsia="Arial" w:hAnsi="Arial"/>
          <w:sz w:val="23"/>
        </w:rPr>
      </w:pPr>
      <w:proofErr w:type="gramStart"/>
      <w:r>
        <w:rPr>
          <w:rFonts w:ascii="Arial" w:eastAsia="Arial" w:hAnsi="Arial"/>
          <w:sz w:val="23"/>
        </w:rPr>
        <w:t>xiv</w:t>
      </w:r>
      <w:proofErr w:type="gramEnd"/>
    </w:p>
    <w:p w:rsidR="00AD019F" w:rsidRDefault="00AD019F" w:rsidP="00AD019F">
      <w:pPr>
        <w:spacing w:line="0" w:lineRule="atLeast"/>
        <w:ind w:left="320"/>
        <w:rPr>
          <w:rFonts w:ascii="Arial" w:eastAsia="Arial" w:hAnsi="Arial"/>
          <w:sz w:val="23"/>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bookmarkStart w:id="180" w:name="page19"/>
      <w:bookmarkEnd w:id="180"/>
    </w:p>
    <w:p w:rsidR="00AD019F" w:rsidRDefault="00AD019F" w:rsidP="00AD019F">
      <w:pPr>
        <w:spacing w:line="200" w:lineRule="exact"/>
        <w:rPr>
          <w:rFonts w:ascii="Times New Roman" w:eastAsia="Times New Roman" w:hAnsi="Times New Roman"/>
        </w:rPr>
      </w:pPr>
    </w:p>
    <w:p w:rsidR="00AD019F" w:rsidRDefault="00AD019F" w:rsidP="00AD019F">
      <w:pPr>
        <w:spacing w:line="330" w:lineRule="exact"/>
        <w:rPr>
          <w:rFonts w:ascii="Times New Roman" w:eastAsia="Times New Roman" w:hAnsi="Times New Roman"/>
        </w:rPr>
      </w:pPr>
    </w:p>
    <w:p w:rsidR="00AD019F" w:rsidRDefault="00AD019F" w:rsidP="00AD019F">
      <w:pPr>
        <w:numPr>
          <w:ilvl w:val="0"/>
          <w:numId w:val="17"/>
        </w:numPr>
        <w:tabs>
          <w:tab w:val="left" w:pos="1500"/>
        </w:tabs>
        <w:spacing w:line="311" w:lineRule="auto"/>
        <w:ind w:left="1500" w:right="346" w:hanging="261"/>
        <w:jc w:val="both"/>
        <w:rPr>
          <w:rFonts w:ascii="Arial" w:eastAsia="Arial" w:hAnsi="Arial"/>
          <w:sz w:val="22"/>
        </w:rPr>
      </w:pPr>
      <w:r>
        <w:rPr>
          <w:rFonts w:ascii="Arial" w:eastAsia="Arial" w:hAnsi="Arial"/>
          <w:sz w:val="22"/>
        </w:rPr>
        <w:t xml:space="preserve">If we introduce </w:t>
      </w:r>
      <w:r>
        <w:rPr>
          <w:rFonts w:ascii="Arial" w:eastAsia="Arial" w:hAnsi="Arial"/>
          <w:b/>
          <w:sz w:val="22"/>
        </w:rPr>
        <w:t>Process</w:t>
      </w:r>
      <w:r>
        <w:rPr>
          <w:rFonts w:ascii="Arial" w:eastAsia="Arial" w:hAnsi="Arial"/>
          <w:sz w:val="22"/>
        </w:rPr>
        <w:t xml:space="preserve">, this may make it easier to </w:t>
      </w:r>
      <w:r>
        <w:rPr>
          <w:rFonts w:ascii="Arial" w:eastAsia="Arial" w:hAnsi="Arial"/>
          <w:i/>
          <w:sz w:val="22"/>
        </w:rPr>
        <w:t>coordinate as a team</w:t>
      </w:r>
      <w:r>
        <w:rPr>
          <w:rFonts w:ascii="Arial" w:eastAsia="Arial" w:hAnsi="Arial"/>
          <w:sz w:val="22"/>
        </w:rPr>
        <w:t xml:space="preserve"> and </w:t>
      </w:r>
      <w:r>
        <w:rPr>
          <w:rFonts w:ascii="Arial" w:eastAsia="Arial" w:hAnsi="Arial"/>
          <w:i/>
          <w:sz w:val="22"/>
        </w:rPr>
        <w:t>measure performance</w:t>
      </w:r>
      <w:r>
        <w:rPr>
          <w:rFonts w:ascii="Arial" w:eastAsia="Arial" w:hAnsi="Arial"/>
          <w:sz w:val="22"/>
        </w:rPr>
        <w:t xml:space="preserve"> but may lead to bureaucracy, focusing on the wrong goals or over-rigid interfaces to those processes.</w:t>
      </w:r>
    </w:p>
    <w:p w:rsidR="00AD019F" w:rsidRDefault="00AD019F" w:rsidP="00AD019F">
      <w:pPr>
        <w:spacing w:line="259" w:lineRule="exact"/>
        <w:rPr>
          <w:rFonts w:ascii="Times New Roman" w:eastAsia="Times New Roman" w:hAnsi="Times New Roman"/>
        </w:rPr>
      </w:pPr>
    </w:p>
    <w:p w:rsidR="00AD019F" w:rsidRDefault="00AD019F" w:rsidP="00AD019F">
      <w:pPr>
        <w:spacing w:line="319" w:lineRule="auto"/>
        <w:ind w:left="920" w:right="346"/>
        <w:rPr>
          <w:rFonts w:ascii="Arial" w:eastAsia="Arial" w:hAnsi="Arial"/>
          <w:sz w:val="23"/>
        </w:rPr>
      </w:pPr>
      <w:r>
        <w:rPr>
          <w:rFonts w:ascii="Arial" w:eastAsia="Arial" w:hAnsi="Arial"/>
          <w:sz w:val="23"/>
        </w:rPr>
        <w:t xml:space="preserve">Risk-First aims to provide a framework in which we can </w:t>
      </w:r>
      <w:proofErr w:type="spellStart"/>
      <w:r>
        <w:rPr>
          <w:rFonts w:ascii="Arial" w:eastAsia="Arial" w:hAnsi="Arial"/>
          <w:i/>
          <w:sz w:val="23"/>
        </w:rPr>
        <w:t>analyse</w:t>
      </w:r>
      <w:proofErr w:type="spellEnd"/>
      <w:r>
        <w:rPr>
          <w:rFonts w:ascii="Arial" w:eastAsia="Arial" w:hAnsi="Arial"/>
          <w:i/>
          <w:sz w:val="23"/>
        </w:rPr>
        <w:t xml:space="preserve"> these actions</w:t>
      </w:r>
      <w:r>
        <w:rPr>
          <w:rFonts w:ascii="Arial" w:eastAsia="Arial" w:hAnsi="Arial"/>
          <w:sz w:val="23"/>
        </w:rPr>
        <w:t xml:space="preserve"> and weigh up </w:t>
      </w:r>
      <w:r>
        <w:rPr>
          <w:rFonts w:ascii="Arial" w:eastAsia="Arial" w:hAnsi="Arial"/>
          <w:i/>
          <w:sz w:val="23"/>
        </w:rPr>
        <w:t>accepting</w:t>
      </w:r>
      <w:r>
        <w:rPr>
          <w:rFonts w:ascii="Arial" w:eastAsia="Arial" w:hAnsi="Arial"/>
          <w:sz w:val="23"/>
        </w:rPr>
        <w:t xml:space="preserve"> versus </w:t>
      </w:r>
      <w:r>
        <w:rPr>
          <w:rFonts w:ascii="Arial" w:eastAsia="Arial" w:hAnsi="Arial"/>
          <w:i/>
          <w:sz w:val="23"/>
        </w:rPr>
        <w:t>mitigating</w:t>
      </w:r>
      <w:r>
        <w:rPr>
          <w:rFonts w:ascii="Arial" w:eastAsia="Arial" w:hAnsi="Arial"/>
          <w:sz w:val="23"/>
        </w:rPr>
        <w:t xml:space="preserve"> risks.</w:t>
      </w:r>
    </w:p>
    <w:p w:rsidR="00AD019F" w:rsidRDefault="00AD019F" w:rsidP="00AD019F">
      <w:pPr>
        <w:spacing w:line="1" w:lineRule="exact"/>
        <w:rPr>
          <w:rFonts w:ascii="Times New Roman" w:eastAsia="Times New Roman" w:hAnsi="Times New Roman"/>
        </w:rPr>
      </w:pPr>
    </w:p>
    <w:p w:rsidR="00AD019F" w:rsidRDefault="00AD019F" w:rsidP="00AD019F">
      <w:pPr>
        <w:spacing w:line="0" w:lineRule="atLeast"/>
        <w:ind w:left="920"/>
        <w:rPr>
          <w:rFonts w:ascii="Arial" w:eastAsia="Arial" w:hAnsi="Arial"/>
          <w:b/>
          <w:sz w:val="23"/>
        </w:rPr>
      </w:pPr>
      <w:r>
        <w:rPr>
          <w:rFonts w:ascii="Arial" w:eastAsia="Arial" w:hAnsi="Arial"/>
          <w:b/>
          <w:sz w:val="23"/>
        </w:rPr>
        <w:t>Still interested?  Then dive into reading the introduction.</w:t>
      </w:r>
    </w:p>
    <w:p w:rsidR="00AD019F" w:rsidRDefault="00AD019F" w:rsidP="00AD019F">
      <w:pPr>
        <w:spacing w:line="0" w:lineRule="atLeast"/>
        <w:ind w:left="920"/>
        <w:rPr>
          <w:rFonts w:ascii="Arial" w:eastAsia="Arial" w:hAnsi="Arial"/>
          <w:b/>
          <w:sz w:val="23"/>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394" w:lineRule="exact"/>
        <w:rPr>
          <w:rFonts w:ascii="Times New Roman" w:eastAsia="Times New Roman" w:hAnsi="Times New Roman"/>
        </w:rPr>
      </w:pPr>
    </w:p>
    <w:p w:rsidR="00AD019F" w:rsidRDefault="00AD019F" w:rsidP="00AD019F">
      <w:pPr>
        <w:spacing w:line="0" w:lineRule="atLeast"/>
        <w:ind w:left="8420"/>
        <w:rPr>
          <w:rFonts w:ascii="Arial" w:eastAsia="Arial" w:hAnsi="Arial"/>
          <w:sz w:val="23"/>
        </w:rPr>
      </w:pPr>
      <w:proofErr w:type="gramStart"/>
      <w:r>
        <w:rPr>
          <w:rFonts w:ascii="Arial" w:eastAsia="Arial" w:hAnsi="Arial"/>
          <w:sz w:val="23"/>
        </w:rPr>
        <w:t>xv</w:t>
      </w:r>
      <w:proofErr w:type="gramEnd"/>
    </w:p>
    <w:p w:rsidR="00AD019F" w:rsidRDefault="00AD019F" w:rsidP="00AD019F">
      <w:pPr>
        <w:spacing w:line="0" w:lineRule="atLeast"/>
        <w:ind w:left="8420"/>
        <w:rPr>
          <w:rFonts w:ascii="Arial" w:eastAsia="Arial" w:hAnsi="Arial"/>
          <w:sz w:val="23"/>
        </w:rPr>
        <w:sectPr w:rsidR="00AD019F">
          <w:type w:val="continuous"/>
          <w:pgSz w:w="11900" w:h="16838"/>
          <w:pgMar w:top="1440" w:right="1440" w:bottom="1440" w:left="1440" w:header="0" w:footer="0" w:gutter="0"/>
          <w:cols w:space="0" w:equalWidth="0">
            <w:col w:w="9026"/>
          </w:cols>
          <w:docGrid w:linePitch="360"/>
        </w:sectPr>
      </w:pPr>
    </w:p>
    <w:p w:rsidR="00AD019F" w:rsidRDefault="00AD019F" w:rsidP="00AD019F">
      <w:pPr>
        <w:spacing w:line="0" w:lineRule="atLeast"/>
        <w:rPr>
          <w:rFonts w:ascii="Times New Roman" w:eastAsia="Times New Roman" w:hAnsi="Times New Roman"/>
        </w:rPr>
      </w:pPr>
      <w:bookmarkStart w:id="181" w:name="page20"/>
      <w:bookmarkEnd w:id="181"/>
    </w:p>
    <w:p w:rsidR="00AD019F" w:rsidRDefault="00AD019F" w:rsidP="00AD019F">
      <w:pPr>
        <w:spacing w:line="0" w:lineRule="atLeast"/>
        <w:rPr>
          <w:rFonts w:ascii="Times New Roman" w:eastAsia="Times New Roman" w:hAnsi="Times New Roman"/>
        </w:rPr>
        <w:sectPr w:rsidR="00AD019F">
          <w:pgSz w:w="11900" w:h="16838"/>
          <w:pgMar w:top="1440" w:right="1440" w:bottom="875" w:left="1440" w:header="0" w:footer="0" w:gutter="0"/>
          <w:cols w:space="0"/>
          <w:docGrid w:linePitch="360"/>
        </w:sectPr>
      </w:pPr>
    </w:p>
    <w:p w:rsidR="00AD019F" w:rsidRDefault="00AD019F" w:rsidP="00AD019F">
      <w:pPr>
        <w:spacing w:line="200" w:lineRule="exact"/>
        <w:rPr>
          <w:rFonts w:ascii="Times New Roman" w:eastAsia="Times New Roman" w:hAnsi="Times New Roman"/>
        </w:rPr>
      </w:pPr>
      <w:bookmarkStart w:id="182" w:name="page21"/>
      <w:bookmarkEnd w:id="182"/>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40" w:lineRule="exact"/>
        <w:rPr>
          <w:rFonts w:ascii="Times New Roman" w:eastAsia="Times New Roman" w:hAnsi="Times New Roman"/>
        </w:rPr>
      </w:pPr>
    </w:p>
    <w:p w:rsidR="00AD019F" w:rsidRDefault="00AD019F" w:rsidP="00AD019F">
      <w:pPr>
        <w:spacing w:line="0" w:lineRule="atLeast"/>
        <w:ind w:right="-573"/>
        <w:jc w:val="center"/>
        <w:rPr>
          <w:rFonts w:ascii="Arial" w:eastAsia="Arial" w:hAnsi="Arial"/>
          <w:b/>
          <w:sz w:val="44"/>
        </w:rPr>
      </w:pPr>
      <w:r>
        <w:rPr>
          <w:rFonts w:ascii="Arial" w:eastAsia="Arial" w:hAnsi="Arial"/>
          <w:b/>
          <w:sz w:val="44"/>
        </w:rPr>
        <w:t>Part I</w:t>
      </w:r>
    </w:p>
    <w:p w:rsidR="00AD019F" w:rsidRDefault="00AD019F" w:rsidP="00AD019F">
      <w:pPr>
        <w:spacing w:line="200" w:lineRule="exact"/>
        <w:rPr>
          <w:rFonts w:ascii="Times New Roman" w:eastAsia="Times New Roman" w:hAnsi="Times New Roman"/>
        </w:rPr>
      </w:pPr>
    </w:p>
    <w:p w:rsidR="00AD019F" w:rsidRDefault="00AD019F" w:rsidP="00AD019F">
      <w:pPr>
        <w:spacing w:line="254" w:lineRule="exact"/>
        <w:rPr>
          <w:rFonts w:ascii="Times New Roman" w:eastAsia="Times New Roman" w:hAnsi="Times New Roman"/>
        </w:rPr>
      </w:pPr>
    </w:p>
    <w:p w:rsidR="00AD019F" w:rsidRDefault="00AD019F" w:rsidP="00AD019F">
      <w:pPr>
        <w:spacing w:line="0" w:lineRule="atLeast"/>
        <w:ind w:left="3280"/>
        <w:rPr>
          <w:rFonts w:ascii="Arial" w:eastAsia="Arial" w:hAnsi="Arial"/>
          <w:b/>
          <w:sz w:val="52"/>
        </w:rPr>
      </w:pPr>
      <w:r>
        <w:rPr>
          <w:rFonts w:ascii="Arial" w:eastAsia="Arial" w:hAnsi="Arial"/>
          <w:b/>
          <w:sz w:val="52"/>
        </w:rPr>
        <w:t>Introduction</w:t>
      </w:r>
    </w:p>
    <w:p w:rsidR="00AD019F" w:rsidRDefault="00AD019F" w:rsidP="00AD019F">
      <w:pPr>
        <w:spacing w:line="0" w:lineRule="atLeast"/>
        <w:ind w:left="3280"/>
        <w:rPr>
          <w:rFonts w:ascii="Arial" w:eastAsia="Arial" w:hAnsi="Arial"/>
          <w:b/>
          <w:sz w:val="52"/>
        </w:rPr>
        <w:sectPr w:rsidR="00AD019F">
          <w:pgSz w:w="11900" w:h="16838"/>
          <w:pgMar w:top="1440" w:right="1440" w:bottom="1440" w:left="1440" w:header="0" w:footer="0" w:gutter="0"/>
          <w:cols w:space="0" w:equalWidth="0">
            <w:col w:w="9026"/>
          </w:cols>
          <w:docGrid w:linePitch="360"/>
        </w:sect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338" w:lineRule="exact"/>
        <w:rPr>
          <w:rFonts w:ascii="Times New Roman" w:eastAsia="Times New Roman" w:hAnsi="Times New Roman"/>
        </w:rPr>
      </w:pPr>
    </w:p>
    <w:p w:rsidR="00AD019F" w:rsidRDefault="00AD019F" w:rsidP="00AD019F">
      <w:pPr>
        <w:spacing w:line="0" w:lineRule="atLeast"/>
        <w:ind w:left="8560"/>
        <w:rPr>
          <w:rFonts w:ascii="Arial" w:eastAsia="Arial" w:hAnsi="Arial"/>
          <w:sz w:val="21"/>
        </w:rPr>
      </w:pPr>
      <w:r>
        <w:rPr>
          <w:rFonts w:ascii="Arial" w:eastAsia="Arial" w:hAnsi="Arial"/>
          <w:sz w:val="21"/>
        </w:rPr>
        <w:t>1</w:t>
      </w:r>
    </w:p>
    <w:p w:rsidR="00AD019F" w:rsidRDefault="00AD019F" w:rsidP="00AD019F">
      <w:pPr>
        <w:spacing w:line="0" w:lineRule="atLeast"/>
        <w:ind w:left="8560"/>
        <w:rPr>
          <w:rFonts w:ascii="Arial" w:eastAsia="Arial" w:hAnsi="Arial"/>
          <w:sz w:val="21"/>
        </w:rPr>
        <w:sectPr w:rsidR="00AD019F">
          <w:type w:val="continuous"/>
          <w:pgSz w:w="11900" w:h="16838"/>
          <w:pgMar w:top="1440" w:right="1440" w:bottom="1440" w:left="1440" w:header="0" w:footer="0" w:gutter="0"/>
          <w:cols w:space="0" w:equalWidth="0">
            <w:col w:w="9026"/>
          </w:cols>
          <w:docGrid w:linePitch="360"/>
        </w:sectPr>
      </w:pPr>
    </w:p>
    <w:p w:rsidR="00AD019F" w:rsidRDefault="00AD019F" w:rsidP="00AD019F">
      <w:pPr>
        <w:spacing w:line="0" w:lineRule="atLeast"/>
        <w:rPr>
          <w:rFonts w:ascii="Times New Roman" w:eastAsia="Times New Roman" w:hAnsi="Times New Roman"/>
        </w:rPr>
      </w:pPr>
      <w:bookmarkStart w:id="183" w:name="page22"/>
      <w:bookmarkEnd w:id="183"/>
    </w:p>
    <w:p w:rsidR="00AD019F" w:rsidRDefault="00AD019F" w:rsidP="00AD019F">
      <w:pPr>
        <w:spacing w:line="0" w:lineRule="atLeast"/>
        <w:rPr>
          <w:rFonts w:ascii="Times New Roman" w:eastAsia="Times New Roman" w:hAnsi="Times New Roman"/>
        </w:rPr>
        <w:sectPr w:rsidR="00AD019F">
          <w:pgSz w:w="11900" w:h="16838"/>
          <w:pgMar w:top="1440" w:right="1440" w:bottom="875" w:left="1440" w:header="0" w:footer="0" w:gutter="0"/>
          <w:cols w:space="0"/>
          <w:docGrid w:linePitch="360"/>
        </w:sectPr>
      </w:pPr>
    </w:p>
    <w:p w:rsidR="00AD019F" w:rsidRDefault="00AD019F" w:rsidP="00AD019F">
      <w:pPr>
        <w:spacing w:line="200" w:lineRule="exact"/>
        <w:rPr>
          <w:rFonts w:ascii="Times New Roman" w:eastAsia="Times New Roman" w:hAnsi="Times New Roman"/>
        </w:rPr>
      </w:pPr>
      <w:bookmarkStart w:id="184" w:name="page23"/>
      <w:bookmarkEnd w:id="184"/>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365" w:lineRule="exact"/>
        <w:rPr>
          <w:rFonts w:ascii="Times New Roman" w:eastAsia="Times New Roman" w:hAnsi="Times New Roman"/>
        </w:rPr>
      </w:pPr>
    </w:p>
    <w:p w:rsidR="00AD019F" w:rsidRDefault="00AD019F" w:rsidP="00AD019F">
      <w:pPr>
        <w:tabs>
          <w:tab w:val="left" w:pos="8960"/>
        </w:tabs>
        <w:spacing w:line="0" w:lineRule="atLeast"/>
        <w:ind w:left="6920"/>
        <w:rPr>
          <w:rFonts w:ascii="Arial" w:eastAsia="Arial" w:hAnsi="Arial"/>
          <w:sz w:val="53"/>
        </w:rPr>
      </w:pPr>
      <w:r>
        <w:rPr>
          <w:rFonts w:ascii="Arial" w:eastAsia="Arial" w:hAnsi="Arial"/>
          <w:sz w:val="33"/>
        </w:rPr>
        <w:t>CHAPTER</w:t>
      </w:r>
      <w:r>
        <w:rPr>
          <w:rFonts w:ascii="Times New Roman" w:eastAsia="Times New Roman" w:hAnsi="Times New Roman"/>
        </w:rPr>
        <w:tab/>
      </w:r>
      <w:r>
        <w:rPr>
          <w:rFonts w:ascii="Arial" w:eastAsia="Arial" w:hAnsi="Arial"/>
          <w:sz w:val="53"/>
        </w:rPr>
        <w:t>1</w:t>
      </w:r>
    </w:p>
    <w:p w:rsidR="00AD019F" w:rsidRDefault="00AD019F" w:rsidP="00AD019F">
      <w:pPr>
        <w:spacing w:line="20" w:lineRule="exact"/>
        <w:rPr>
          <w:rFonts w:ascii="Times New Roman" w:eastAsia="Times New Roman" w:hAnsi="Times New Roman"/>
        </w:rPr>
      </w:pPr>
      <w:r>
        <w:rPr>
          <w:rFonts w:ascii="Arial" w:eastAsia="Arial" w:hAnsi="Arial"/>
          <w:noProof/>
          <w:sz w:val="53"/>
        </w:rPr>
        <w:drawing>
          <wp:anchor distT="0" distB="0" distL="114300" distR="114300" simplePos="0" relativeHeight="251667456" behindDoc="1" locked="0" layoutInCell="1" allowOverlap="1">
            <wp:simplePos x="0" y="0"/>
            <wp:positionH relativeFrom="column">
              <wp:posOffset>6076315</wp:posOffset>
            </wp:positionH>
            <wp:positionV relativeFrom="paragraph">
              <wp:posOffset>-222250</wp:posOffset>
            </wp:positionV>
            <wp:extent cx="410845" cy="269240"/>
            <wp:effectExtent l="1905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410845" cy="269240"/>
                    </a:xfrm>
                    <a:prstGeom prst="rect">
                      <a:avLst/>
                    </a:prstGeom>
                    <a:noFill/>
                  </pic:spPr>
                </pic:pic>
              </a:graphicData>
            </a:graphic>
          </wp:anchor>
        </w:drawing>
      </w: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25" w:lineRule="exact"/>
        <w:rPr>
          <w:rFonts w:ascii="Times New Roman" w:eastAsia="Times New Roman" w:hAnsi="Times New Roman"/>
        </w:rPr>
      </w:pPr>
    </w:p>
    <w:p w:rsidR="00AD019F" w:rsidRDefault="00AD019F" w:rsidP="00AD019F">
      <w:pPr>
        <w:spacing w:line="0" w:lineRule="atLeast"/>
        <w:ind w:left="4200"/>
        <w:rPr>
          <w:rFonts w:ascii="Arial" w:eastAsia="Arial" w:hAnsi="Arial"/>
          <w:b/>
          <w:sz w:val="53"/>
        </w:rPr>
      </w:pPr>
      <w:r>
        <w:rPr>
          <w:rFonts w:ascii="Arial" w:eastAsia="Arial" w:hAnsi="Arial"/>
          <w:b/>
          <w:sz w:val="53"/>
        </w:rPr>
        <w:t>A Simple Scenario</w:t>
      </w: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326" w:lineRule="exact"/>
        <w:rPr>
          <w:rFonts w:ascii="Times New Roman" w:eastAsia="Times New Roman" w:hAnsi="Times New Roman"/>
        </w:rPr>
      </w:pPr>
    </w:p>
    <w:p w:rsidR="00AD019F" w:rsidRDefault="00AD019F" w:rsidP="00AD019F">
      <w:pPr>
        <w:spacing w:line="0" w:lineRule="atLeast"/>
        <w:ind w:left="920"/>
        <w:rPr>
          <w:rFonts w:ascii="Arial" w:eastAsia="Arial" w:hAnsi="Arial"/>
          <w:sz w:val="23"/>
        </w:rPr>
      </w:pPr>
      <w:r>
        <w:rPr>
          <w:rFonts w:ascii="Arial" w:eastAsia="Arial" w:hAnsi="Arial"/>
          <w:sz w:val="23"/>
        </w:rPr>
        <w:t>In this chapter, I’m going to introduce some terms for thinking about risk.</w:t>
      </w:r>
    </w:p>
    <w:p w:rsidR="00AD019F" w:rsidRDefault="00AD019F" w:rsidP="00AD019F">
      <w:pPr>
        <w:spacing w:line="250" w:lineRule="exact"/>
        <w:rPr>
          <w:rFonts w:ascii="Times New Roman" w:eastAsia="Times New Roman" w:hAnsi="Times New Roman"/>
        </w:rPr>
      </w:pPr>
    </w:p>
    <w:p w:rsidR="00AD019F" w:rsidRDefault="004A0F39" w:rsidP="00AD019F">
      <w:pPr>
        <w:spacing w:line="277" w:lineRule="auto"/>
        <w:ind w:left="920" w:right="600"/>
        <w:jc w:val="both"/>
        <w:rPr>
          <w:rFonts w:ascii="Arial" w:eastAsia="Arial" w:hAnsi="Arial"/>
          <w:sz w:val="23"/>
        </w:rPr>
      </w:pPr>
      <w:ins w:id="185" w:author="Error" w:date="2018-12-20T16:16:00Z">
        <w:r>
          <w:rPr>
            <w:rFonts w:ascii="Arial" w:eastAsia="Arial" w:hAnsi="Arial"/>
            <w:sz w:val="23"/>
          </w:rPr>
          <w:t>Let’s</w:t>
        </w:r>
      </w:ins>
      <w:del w:id="186" w:author="Error" w:date="2018-12-20T16:16:00Z">
        <w:r w:rsidR="00AD019F">
          <w:rPr>
            <w:rFonts w:ascii="Arial" w:eastAsia="Arial" w:hAnsi="Arial"/>
            <w:sz w:val="23"/>
          </w:rPr>
          <w:delText>Lets</w:delText>
        </w:r>
      </w:del>
      <w:r w:rsidR="00AD019F">
        <w:rPr>
          <w:rFonts w:ascii="Arial" w:eastAsia="Arial" w:hAnsi="Arial"/>
          <w:sz w:val="23"/>
        </w:rPr>
        <w:t xml:space="preserve"> for a moment forget about software completely</w:t>
      </w:r>
      <w:del w:id="187" w:author="Error" w:date="2018-12-20T16:16:00Z">
        <w:r w:rsidR="00AD019F">
          <w:rPr>
            <w:rFonts w:ascii="Arial" w:eastAsia="Arial" w:hAnsi="Arial"/>
            <w:sz w:val="23"/>
          </w:rPr>
          <w:delText>,</w:delText>
        </w:r>
      </w:del>
      <w:r w:rsidR="00AD019F">
        <w:rPr>
          <w:rFonts w:ascii="Arial" w:eastAsia="Arial" w:hAnsi="Arial"/>
          <w:sz w:val="23"/>
        </w:rPr>
        <w:t xml:space="preserve"> and think about </w:t>
      </w:r>
      <w:r w:rsidR="00AD019F">
        <w:rPr>
          <w:rFonts w:ascii="Arial" w:eastAsia="Arial" w:hAnsi="Arial"/>
          <w:i/>
          <w:sz w:val="23"/>
        </w:rPr>
        <w:t>any</w:t>
      </w:r>
      <w:r w:rsidR="00AD019F">
        <w:rPr>
          <w:rFonts w:ascii="Arial" w:eastAsia="Arial" w:hAnsi="Arial"/>
          <w:sz w:val="23"/>
        </w:rPr>
        <w:t xml:space="preserve"> </w:t>
      </w:r>
      <w:proofErr w:type="spellStart"/>
      <w:r w:rsidR="00AD019F">
        <w:rPr>
          <w:rFonts w:ascii="Arial" w:eastAsia="Arial" w:hAnsi="Arial"/>
          <w:i/>
          <w:sz w:val="23"/>
        </w:rPr>
        <w:t>endeavour</w:t>
      </w:r>
      <w:proofErr w:type="spellEnd"/>
      <w:r w:rsidR="00AD019F">
        <w:rPr>
          <w:rFonts w:ascii="Arial" w:eastAsia="Arial" w:hAnsi="Arial"/>
          <w:i/>
          <w:sz w:val="23"/>
        </w:rPr>
        <w:t xml:space="preserve"> at all </w:t>
      </w:r>
      <w:r w:rsidR="00AD019F">
        <w:rPr>
          <w:rFonts w:ascii="Arial" w:eastAsia="Arial" w:hAnsi="Arial"/>
          <w:sz w:val="23"/>
        </w:rPr>
        <w:t>in life. It could be passing a test, mowing the lawn or going</w:t>
      </w:r>
      <w:r w:rsidR="00AD019F">
        <w:rPr>
          <w:rFonts w:ascii="Arial" w:eastAsia="Arial" w:hAnsi="Arial"/>
          <w:i/>
          <w:sz w:val="23"/>
        </w:rPr>
        <w:t xml:space="preserve"> </w:t>
      </w:r>
      <w:r w:rsidR="00AD019F">
        <w:rPr>
          <w:rFonts w:ascii="Arial" w:eastAsia="Arial" w:hAnsi="Arial"/>
          <w:sz w:val="23"/>
        </w:rPr>
        <w:t>on holiday. Choose something now. I’ll discuss from the point of view of “cooking a meal for some friends”, but you can play along with your own example.</w:t>
      </w:r>
    </w:p>
    <w:p w:rsidR="00AD019F" w:rsidRDefault="00AD019F" w:rsidP="00AD019F">
      <w:pPr>
        <w:spacing w:line="200" w:lineRule="exact"/>
        <w:rPr>
          <w:rFonts w:ascii="Times New Roman" w:eastAsia="Times New Roman" w:hAnsi="Times New Roman"/>
        </w:rPr>
      </w:pPr>
    </w:p>
    <w:p w:rsidR="00AD019F" w:rsidRDefault="00AD019F" w:rsidP="00AD019F">
      <w:pPr>
        <w:spacing w:line="312" w:lineRule="exact"/>
        <w:rPr>
          <w:rFonts w:ascii="Times New Roman" w:eastAsia="Times New Roman" w:hAnsi="Times New Roman"/>
        </w:rPr>
      </w:pPr>
    </w:p>
    <w:p w:rsidR="00AD019F" w:rsidRDefault="00AD019F" w:rsidP="00AD019F">
      <w:pPr>
        <w:tabs>
          <w:tab w:val="left" w:pos="900"/>
        </w:tabs>
        <w:spacing w:line="0" w:lineRule="atLeast"/>
        <w:ind w:left="220"/>
        <w:rPr>
          <w:rFonts w:ascii="Arial" w:eastAsia="Arial" w:hAnsi="Arial"/>
          <w:b/>
          <w:sz w:val="31"/>
        </w:rPr>
      </w:pPr>
      <w:r>
        <w:rPr>
          <w:rFonts w:ascii="Arial" w:eastAsia="Arial" w:hAnsi="Arial"/>
          <w:b/>
          <w:sz w:val="31"/>
        </w:rPr>
        <w:t>1.1</w:t>
      </w:r>
      <w:r>
        <w:rPr>
          <w:rFonts w:ascii="Times New Roman" w:eastAsia="Times New Roman" w:hAnsi="Times New Roman"/>
        </w:rPr>
        <w:tab/>
      </w:r>
      <w:r>
        <w:rPr>
          <w:rFonts w:ascii="Arial" w:eastAsia="Arial" w:hAnsi="Arial"/>
          <w:b/>
          <w:sz w:val="31"/>
        </w:rPr>
        <w:t xml:space="preserve">Goal </w:t>
      </w:r>
      <w:proofErr w:type="gramStart"/>
      <w:r>
        <w:rPr>
          <w:rFonts w:ascii="Arial" w:eastAsia="Arial" w:hAnsi="Arial"/>
          <w:b/>
          <w:sz w:val="31"/>
        </w:rPr>
        <w:t>In</w:t>
      </w:r>
      <w:proofErr w:type="gramEnd"/>
      <w:r>
        <w:rPr>
          <w:rFonts w:ascii="Arial" w:eastAsia="Arial" w:hAnsi="Arial"/>
          <w:b/>
          <w:sz w:val="31"/>
        </w:rPr>
        <w:t xml:space="preserve"> Mind</w:t>
      </w:r>
    </w:p>
    <w:p w:rsidR="00AD019F" w:rsidRDefault="00AD019F" w:rsidP="00AD019F">
      <w:pPr>
        <w:spacing w:line="291" w:lineRule="exact"/>
        <w:rPr>
          <w:rFonts w:ascii="Times New Roman" w:eastAsia="Times New Roman" w:hAnsi="Times New Roman"/>
        </w:rPr>
      </w:pPr>
    </w:p>
    <w:p w:rsidR="00AD019F" w:rsidRDefault="00AD019F" w:rsidP="00AD019F">
      <w:pPr>
        <w:spacing w:line="277" w:lineRule="auto"/>
        <w:ind w:left="920" w:right="600"/>
        <w:jc w:val="both"/>
        <w:rPr>
          <w:rFonts w:ascii="Arial" w:eastAsia="Arial" w:hAnsi="Arial"/>
          <w:sz w:val="23"/>
        </w:rPr>
      </w:pPr>
      <w:r>
        <w:rPr>
          <w:rFonts w:ascii="Arial" w:eastAsia="Arial" w:hAnsi="Arial"/>
          <w:sz w:val="23"/>
        </w:rPr>
        <w:t xml:space="preserve">Now, in this </w:t>
      </w:r>
      <w:proofErr w:type="spellStart"/>
      <w:r>
        <w:rPr>
          <w:rFonts w:ascii="Arial" w:eastAsia="Arial" w:hAnsi="Arial"/>
          <w:sz w:val="23"/>
        </w:rPr>
        <w:t>endeavour</w:t>
      </w:r>
      <w:proofErr w:type="spellEnd"/>
      <w:r>
        <w:rPr>
          <w:rFonts w:ascii="Arial" w:eastAsia="Arial" w:hAnsi="Arial"/>
          <w:sz w:val="23"/>
        </w:rPr>
        <w:t xml:space="preserve">, we want to be successful. That is to say, we have a </w:t>
      </w:r>
      <w:r>
        <w:rPr>
          <w:rFonts w:ascii="Arial" w:eastAsia="Arial" w:hAnsi="Arial"/>
          <w:b/>
          <w:sz w:val="23"/>
        </w:rPr>
        <w:t xml:space="preserve">Goal </w:t>
      </w:r>
      <w:proofErr w:type="gramStart"/>
      <w:r>
        <w:rPr>
          <w:rFonts w:ascii="Arial" w:eastAsia="Arial" w:hAnsi="Arial"/>
          <w:b/>
          <w:sz w:val="23"/>
        </w:rPr>
        <w:t>In</w:t>
      </w:r>
      <w:proofErr w:type="gramEnd"/>
      <w:r>
        <w:rPr>
          <w:rFonts w:ascii="Arial" w:eastAsia="Arial" w:hAnsi="Arial"/>
          <w:b/>
          <w:sz w:val="23"/>
        </w:rPr>
        <w:t xml:space="preserve"> Mind</w:t>
      </w:r>
      <w:del w:id="188" w:author="Error" w:date="2018-12-20T16:16:00Z">
        <w:r>
          <w:rPr>
            <w:rFonts w:ascii="Arial" w:eastAsia="Arial" w:hAnsi="Arial"/>
            <w:b/>
            <w:sz w:val="23"/>
          </w:rPr>
          <w:delText xml:space="preserve"> </w:delText>
        </w:r>
      </w:del>
      <w:r>
        <w:rPr>
          <w:rFonts w:ascii="Arial" w:eastAsia="Arial" w:hAnsi="Arial"/>
          <w:sz w:val="23"/>
        </w:rPr>
        <w:t>: we want our friends to go home satisfied after a decent meal,</w:t>
      </w:r>
      <w:r>
        <w:rPr>
          <w:rFonts w:ascii="Arial" w:eastAsia="Arial" w:hAnsi="Arial"/>
          <w:b/>
          <w:sz w:val="23"/>
        </w:rPr>
        <w:t xml:space="preserve"> </w:t>
      </w:r>
      <w:r>
        <w:rPr>
          <w:rFonts w:ascii="Arial" w:eastAsia="Arial" w:hAnsi="Arial"/>
          <w:sz w:val="23"/>
        </w:rPr>
        <w:t xml:space="preserve">and not to feel hungry. As a bonus, we might also want to spend time talking with them before and during the meal. So, now to achieve our Goal </w:t>
      </w:r>
      <w:proofErr w:type="gramStart"/>
      <w:r>
        <w:rPr>
          <w:rFonts w:ascii="Arial" w:eastAsia="Arial" w:hAnsi="Arial"/>
          <w:sz w:val="23"/>
        </w:rPr>
        <w:t>In</w:t>
      </w:r>
      <w:proofErr w:type="gramEnd"/>
      <w:r>
        <w:rPr>
          <w:rFonts w:ascii="Arial" w:eastAsia="Arial" w:hAnsi="Arial"/>
          <w:sz w:val="23"/>
        </w:rPr>
        <w:t xml:space="preserve"> Mind</w:t>
      </w:r>
      <w:ins w:id="189" w:author="Error" w:date="2018-12-20T16:16:00Z">
        <w:r w:rsidR="004A0F39">
          <w:rPr>
            <w:rFonts w:ascii="Arial" w:eastAsia="Arial" w:hAnsi="Arial"/>
            <w:sz w:val="23"/>
          </w:rPr>
          <w:t>,</w:t>
        </w:r>
      </w:ins>
      <w:r>
        <w:rPr>
          <w:rFonts w:ascii="Arial" w:eastAsia="Arial" w:hAnsi="Arial"/>
          <w:sz w:val="23"/>
        </w:rPr>
        <w:t xml:space="preserve"> we </w:t>
      </w:r>
      <w:r>
        <w:rPr>
          <w:rFonts w:ascii="Arial" w:eastAsia="Arial" w:hAnsi="Arial"/>
          <w:i/>
          <w:sz w:val="23"/>
        </w:rPr>
        <w:t>probably</w:t>
      </w:r>
      <w:r>
        <w:rPr>
          <w:rFonts w:ascii="Arial" w:eastAsia="Arial" w:hAnsi="Arial"/>
          <w:sz w:val="23"/>
        </w:rPr>
        <w:t xml:space="preserve"> have to do some tasks.</w:t>
      </w:r>
    </w:p>
    <w:p w:rsidR="00AD019F" w:rsidRDefault="00AD019F" w:rsidP="00AD019F">
      <w:pPr>
        <w:spacing w:line="143" w:lineRule="exact"/>
        <w:rPr>
          <w:rFonts w:ascii="Times New Roman" w:eastAsia="Times New Roman" w:hAnsi="Times New Roman"/>
        </w:rPr>
      </w:pPr>
    </w:p>
    <w:p w:rsidR="00AD019F" w:rsidRDefault="00AD019F" w:rsidP="00AD019F">
      <w:pPr>
        <w:spacing w:line="292" w:lineRule="auto"/>
        <w:ind w:left="920" w:right="600"/>
        <w:jc w:val="both"/>
        <w:rPr>
          <w:rFonts w:ascii="Arial" w:eastAsia="Arial" w:hAnsi="Arial"/>
          <w:sz w:val="23"/>
        </w:rPr>
      </w:pPr>
      <w:r>
        <w:rPr>
          <w:rFonts w:ascii="Arial" w:eastAsia="Arial" w:hAnsi="Arial"/>
          <w:sz w:val="23"/>
        </w:rPr>
        <w:t xml:space="preserve">Since our goal only exists </w:t>
      </w:r>
      <w:r>
        <w:rPr>
          <w:rFonts w:ascii="Arial" w:eastAsia="Arial" w:hAnsi="Arial"/>
          <w:i/>
          <w:sz w:val="23"/>
        </w:rPr>
        <w:t>in our head</w:t>
      </w:r>
      <w:r>
        <w:rPr>
          <w:rFonts w:ascii="Arial" w:eastAsia="Arial" w:hAnsi="Arial"/>
          <w:sz w:val="23"/>
        </w:rPr>
        <w:t xml:space="preserve">, we can say it is part of our </w:t>
      </w:r>
      <w:r>
        <w:rPr>
          <w:rFonts w:ascii="Arial" w:eastAsia="Arial" w:hAnsi="Arial"/>
          <w:b/>
          <w:sz w:val="23"/>
        </w:rPr>
        <w:t>Internal</w:t>
      </w:r>
      <w:r>
        <w:rPr>
          <w:rFonts w:ascii="Arial" w:eastAsia="Arial" w:hAnsi="Arial"/>
          <w:sz w:val="23"/>
        </w:rPr>
        <w:t xml:space="preserve"> </w:t>
      </w:r>
      <w:r>
        <w:rPr>
          <w:rFonts w:ascii="Arial" w:eastAsia="Arial" w:hAnsi="Arial"/>
          <w:b/>
          <w:sz w:val="23"/>
        </w:rPr>
        <w:t xml:space="preserve">Model </w:t>
      </w:r>
      <w:r>
        <w:rPr>
          <w:rFonts w:ascii="Arial" w:eastAsia="Arial" w:hAnsi="Arial"/>
          <w:sz w:val="23"/>
        </w:rPr>
        <w:t>of the world. That is, the model we have of reality. This model extends</w:t>
      </w:r>
      <w:r>
        <w:rPr>
          <w:rFonts w:ascii="Arial" w:eastAsia="Arial" w:hAnsi="Arial"/>
          <w:b/>
          <w:sz w:val="23"/>
        </w:rPr>
        <w:t xml:space="preserve"> </w:t>
      </w:r>
      <w:r>
        <w:rPr>
          <w:rFonts w:ascii="Arial" w:eastAsia="Arial" w:hAnsi="Arial"/>
          <w:sz w:val="23"/>
        </w:rPr>
        <w:t xml:space="preserve">to </w:t>
      </w:r>
      <w:r>
        <w:rPr>
          <w:rFonts w:ascii="Arial" w:eastAsia="Arial" w:hAnsi="Arial"/>
          <w:i/>
          <w:sz w:val="23"/>
        </w:rPr>
        <w:t>predicting what will happen</w:t>
      </w:r>
      <w:r>
        <w:rPr>
          <w:rFonts w:ascii="Arial" w:eastAsia="Arial" w:hAnsi="Arial"/>
          <w:sz w:val="23"/>
        </w:rPr>
        <w:t>.</w:t>
      </w:r>
    </w:p>
    <w:p w:rsidR="00AD019F" w:rsidRDefault="00AD019F" w:rsidP="00AD019F">
      <w:pPr>
        <w:spacing w:line="127" w:lineRule="exact"/>
        <w:rPr>
          <w:rFonts w:ascii="Times New Roman" w:eastAsia="Times New Roman" w:hAnsi="Times New Roman"/>
        </w:rPr>
      </w:pPr>
    </w:p>
    <w:p w:rsidR="00AD019F" w:rsidRDefault="00AD019F" w:rsidP="00AD019F">
      <w:pPr>
        <w:spacing w:line="274" w:lineRule="auto"/>
        <w:ind w:left="920" w:right="600"/>
        <w:jc w:val="both"/>
        <w:rPr>
          <w:rFonts w:ascii="Arial" w:eastAsia="Arial" w:hAnsi="Arial"/>
          <w:sz w:val="23"/>
        </w:rPr>
      </w:pPr>
      <w:r>
        <w:rPr>
          <w:rFonts w:ascii="Arial" w:eastAsia="Arial" w:hAnsi="Arial"/>
          <w:sz w:val="23"/>
        </w:rPr>
        <w:t xml:space="preserve">If we do nothing, our friends will turn up and maybe there’s nothing in the house for them to eat. Or maybe, the thing that you’re going to cook is going to take hours and they’ll have to sit around and wait for you to cook it and they’ll leave before it’s ready. Maybe </w:t>
      </w:r>
      <w:del w:id="190" w:author="Error" w:date="2018-12-20T16:16:00Z">
        <w:r>
          <w:rPr>
            <w:rFonts w:ascii="Arial" w:eastAsia="Arial" w:hAnsi="Arial"/>
            <w:sz w:val="23"/>
          </w:rPr>
          <w:delText xml:space="preserve">you’ll be </w:delText>
        </w:r>
      </w:del>
      <w:r>
        <w:rPr>
          <w:rFonts w:ascii="Arial" w:eastAsia="Arial" w:hAnsi="Arial"/>
          <w:sz w:val="23"/>
        </w:rPr>
        <w:t xml:space="preserve">some ingredients </w:t>
      </w:r>
      <w:ins w:id="191" w:author="Error" w:date="2018-12-20T16:16:00Z">
        <w:r w:rsidR="004A0F39">
          <w:rPr>
            <w:rFonts w:ascii="Arial" w:eastAsia="Arial" w:hAnsi="Arial"/>
            <w:sz w:val="23"/>
          </w:rPr>
          <w:t>would not be sufficient enough</w:t>
        </w:r>
        <w:r>
          <w:rPr>
            <w:rFonts w:ascii="Arial" w:eastAsia="Arial" w:hAnsi="Arial"/>
            <w:sz w:val="23"/>
          </w:rPr>
          <w:t>,</w:t>
        </w:r>
      </w:ins>
      <w:del w:id="192" w:author="Error" w:date="2018-12-20T16:16:00Z">
        <w:r>
          <w:rPr>
            <w:rFonts w:ascii="Arial" w:eastAsia="Arial" w:hAnsi="Arial"/>
            <w:sz w:val="23"/>
          </w:rPr>
          <w:delText>short,</w:delText>
        </w:r>
      </w:del>
      <w:r>
        <w:rPr>
          <w:rFonts w:ascii="Arial" w:eastAsia="Arial" w:hAnsi="Arial"/>
          <w:sz w:val="23"/>
        </w:rPr>
        <w:t xml:space="preserve"> or maybe you’re not confident of the steps to prepare the meal and you’re worried about messing it all up.</w:t>
      </w:r>
    </w:p>
    <w:p w:rsidR="00AD019F" w:rsidRDefault="00AD019F" w:rsidP="00AD019F">
      <w:pPr>
        <w:spacing w:line="274" w:lineRule="auto"/>
        <w:ind w:left="920" w:right="600"/>
        <w:jc w:val="both"/>
        <w:rPr>
          <w:rFonts w:ascii="Arial" w:eastAsia="Arial" w:hAnsi="Arial"/>
          <w:sz w:val="23"/>
        </w:rPr>
        <w:sectPr w:rsidR="00AD019F">
          <w:pgSz w:w="11900" w:h="16838"/>
          <w:pgMar w:top="1440" w:right="1186" w:bottom="1440" w:left="1440" w:header="0" w:footer="0" w:gutter="0"/>
          <w:cols w:space="0" w:equalWidth="0">
            <w:col w:w="9280"/>
          </w:cols>
          <w:docGrid w:linePitch="360"/>
        </w:sectPr>
      </w:pPr>
    </w:p>
    <w:p w:rsidR="00AD019F" w:rsidRDefault="00AD019F" w:rsidP="00AD019F">
      <w:pPr>
        <w:spacing w:line="208" w:lineRule="exact"/>
        <w:rPr>
          <w:rFonts w:ascii="Times New Roman" w:eastAsia="Times New Roman" w:hAnsi="Times New Roman"/>
        </w:rPr>
      </w:pPr>
    </w:p>
    <w:p w:rsidR="00AD019F" w:rsidRDefault="00AD019F" w:rsidP="00AD019F">
      <w:pPr>
        <w:spacing w:line="0" w:lineRule="atLeast"/>
        <w:ind w:left="8560"/>
        <w:rPr>
          <w:rFonts w:ascii="Arial" w:eastAsia="Arial" w:hAnsi="Arial"/>
          <w:sz w:val="21"/>
        </w:rPr>
      </w:pPr>
      <w:r>
        <w:rPr>
          <w:rFonts w:ascii="Arial" w:eastAsia="Arial" w:hAnsi="Arial"/>
          <w:sz w:val="21"/>
        </w:rPr>
        <w:t>3</w:t>
      </w:r>
    </w:p>
    <w:p w:rsidR="00AD019F" w:rsidRDefault="00AD019F" w:rsidP="00AD019F">
      <w:pPr>
        <w:spacing w:line="0" w:lineRule="atLeast"/>
        <w:ind w:left="8560"/>
        <w:rPr>
          <w:rFonts w:ascii="Arial" w:eastAsia="Arial" w:hAnsi="Arial"/>
          <w:sz w:val="21"/>
        </w:rPr>
        <w:sectPr w:rsidR="00AD019F">
          <w:type w:val="continuous"/>
          <w:pgSz w:w="11900" w:h="16838"/>
          <w:pgMar w:top="1440" w:right="1186" w:bottom="1440" w:left="1440" w:header="0" w:footer="0" w:gutter="0"/>
          <w:cols w:space="0" w:equalWidth="0">
            <w:col w:w="9280"/>
          </w:cols>
          <w:docGrid w:linePitch="360"/>
        </w:sectPr>
      </w:pPr>
    </w:p>
    <w:p w:rsidR="00AD019F" w:rsidRDefault="00AD019F" w:rsidP="00AD019F">
      <w:pPr>
        <w:spacing w:line="200" w:lineRule="exact"/>
        <w:rPr>
          <w:rFonts w:ascii="Times New Roman" w:eastAsia="Times New Roman" w:hAnsi="Times New Roman"/>
        </w:rPr>
      </w:pPr>
      <w:bookmarkStart w:id="193" w:name="page24"/>
      <w:bookmarkEnd w:id="193"/>
      <w:r>
        <w:rPr>
          <w:rFonts w:ascii="Arial" w:eastAsia="Arial" w:hAnsi="Arial"/>
          <w:noProof/>
          <w:sz w:val="21"/>
        </w:rPr>
        <w:lastRenderedPageBreak/>
        <w:drawing>
          <wp:anchor distT="0" distB="0" distL="114300" distR="114300" simplePos="0" relativeHeight="251668480" behindDoc="1" locked="0" layoutInCell="1" allowOverlap="1">
            <wp:simplePos x="0" y="0"/>
            <wp:positionH relativeFrom="page">
              <wp:posOffset>1118235</wp:posOffset>
            </wp:positionH>
            <wp:positionV relativeFrom="page">
              <wp:posOffset>1395730</wp:posOffset>
            </wp:positionV>
            <wp:extent cx="4930140" cy="13836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4930140" cy="1383665"/>
                    </a:xfrm>
                    <a:prstGeom prst="rect">
                      <a:avLst/>
                    </a:prstGeom>
                    <a:noFill/>
                  </pic:spPr>
                </pic:pic>
              </a:graphicData>
            </a:graphic>
          </wp:anchor>
        </w:drawing>
      </w: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00" w:lineRule="exact"/>
        <w:rPr>
          <w:rFonts w:ascii="Times New Roman" w:eastAsia="Times New Roman" w:hAnsi="Times New Roman"/>
        </w:rPr>
      </w:pPr>
    </w:p>
    <w:p w:rsidR="00AD019F" w:rsidRDefault="00AD019F" w:rsidP="00AD019F">
      <w:pPr>
        <w:spacing w:line="286" w:lineRule="exact"/>
        <w:rPr>
          <w:rFonts w:ascii="Times New Roman" w:eastAsia="Times New Roman" w:hAnsi="Times New Roman"/>
        </w:rPr>
      </w:pPr>
    </w:p>
    <w:p w:rsidR="00AD019F" w:rsidRDefault="00AD019F" w:rsidP="00AD019F">
      <w:pPr>
        <w:spacing w:line="0" w:lineRule="atLeast"/>
        <w:ind w:left="1900"/>
        <w:rPr>
          <w:rFonts w:ascii="Arial" w:eastAsia="Arial" w:hAnsi="Arial"/>
          <w:b/>
          <w:i/>
          <w:sz w:val="21"/>
        </w:rPr>
      </w:pPr>
      <w:r>
        <w:rPr>
          <w:rFonts w:ascii="Arial" w:eastAsia="Arial" w:hAnsi="Arial"/>
          <w:b/>
          <w:i/>
          <w:sz w:val="21"/>
        </w:rPr>
        <w:t xml:space="preserve">Figure 1.1:  Goal </w:t>
      </w:r>
      <w:proofErr w:type="gramStart"/>
      <w:r>
        <w:rPr>
          <w:rFonts w:ascii="Arial" w:eastAsia="Arial" w:hAnsi="Arial"/>
          <w:b/>
          <w:i/>
          <w:sz w:val="21"/>
        </w:rPr>
        <w:t>In</w:t>
      </w:r>
      <w:proofErr w:type="gramEnd"/>
      <w:r>
        <w:rPr>
          <w:rFonts w:ascii="Arial" w:eastAsia="Arial" w:hAnsi="Arial"/>
          <w:b/>
          <w:i/>
          <w:sz w:val="21"/>
        </w:rPr>
        <w:t xml:space="preserve"> Mind, with the risks you know about</w:t>
      </w:r>
    </w:p>
    <w:p w:rsidR="00AD019F" w:rsidRDefault="00AD019F" w:rsidP="00AD019F">
      <w:pPr>
        <w:spacing w:line="200" w:lineRule="exact"/>
        <w:rPr>
          <w:rFonts w:ascii="Times New Roman" w:eastAsia="Times New Roman" w:hAnsi="Times New Roman"/>
        </w:rPr>
      </w:pPr>
    </w:p>
    <w:p w:rsidR="00AD019F" w:rsidRDefault="00AD019F" w:rsidP="00AD019F">
      <w:pPr>
        <w:spacing w:line="205" w:lineRule="exact"/>
        <w:rPr>
          <w:rFonts w:ascii="Times New Roman" w:eastAsia="Times New Roman" w:hAnsi="Times New Roman"/>
        </w:rPr>
      </w:pPr>
    </w:p>
    <w:p w:rsidR="00AD019F" w:rsidRDefault="00AD019F" w:rsidP="00AD019F">
      <w:pPr>
        <w:tabs>
          <w:tab w:val="left" w:pos="660"/>
        </w:tabs>
        <w:spacing w:line="0" w:lineRule="atLeast"/>
        <w:rPr>
          <w:rFonts w:ascii="Arial" w:eastAsia="Arial" w:hAnsi="Arial"/>
          <w:b/>
          <w:sz w:val="30"/>
        </w:rPr>
      </w:pPr>
      <w:r>
        <w:rPr>
          <w:rFonts w:ascii="Arial" w:eastAsia="Arial" w:hAnsi="Arial"/>
          <w:b/>
          <w:sz w:val="31"/>
        </w:rPr>
        <w:t>1.2</w:t>
      </w:r>
      <w:r>
        <w:rPr>
          <w:rFonts w:ascii="Times New Roman" w:eastAsia="Times New Roman" w:hAnsi="Times New Roman"/>
        </w:rPr>
        <w:tab/>
      </w:r>
      <w:r>
        <w:rPr>
          <w:rFonts w:ascii="Arial" w:eastAsia="Arial" w:hAnsi="Arial"/>
          <w:b/>
          <w:sz w:val="30"/>
        </w:rPr>
        <w:t>Attendant Risk</w:t>
      </w:r>
    </w:p>
    <w:p w:rsidR="00AD019F" w:rsidRDefault="00AD019F" w:rsidP="00AD019F">
      <w:pPr>
        <w:spacing w:line="251" w:lineRule="exact"/>
        <w:rPr>
          <w:rFonts w:ascii="Times New Roman" w:eastAsia="Times New Roman" w:hAnsi="Times New Roman"/>
        </w:rPr>
      </w:pPr>
    </w:p>
    <w:p w:rsidR="00AD019F" w:rsidRDefault="00AD019F" w:rsidP="00AD019F">
      <w:pPr>
        <w:spacing w:line="292" w:lineRule="auto"/>
        <w:ind w:left="680" w:right="946"/>
        <w:jc w:val="both"/>
        <w:rPr>
          <w:rFonts w:ascii="Arial" w:eastAsia="Arial" w:hAnsi="Arial"/>
          <w:sz w:val="23"/>
        </w:rPr>
      </w:pPr>
      <w:r>
        <w:rPr>
          <w:rFonts w:ascii="Arial" w:eastAsia="Arial" w:hAnsi="Arial"/>
          <w:sz w:val="23"/>
        </w:rPr>
        <w:t xml:space="preserve">These </w:t>
      </w:r>
      <w:r>
        <w:rPr>
          <w:rFonts w:ascii="Arial" w:eastAsia="Arial" w:hAnsi="Arial"/>
          <w:i/>
          <w:sz w:val="23"/>
        </w:rPr>
        <w:t>nagging doubts</w:t>
      </w:r>
      <w:r>
        <w:rPr>
          <w:rFonts w:ascii="Arial" w:eastAsia="Arial" w:hAnsi="Arial"/>
          <w:sz w:val="23"/>
        </w:rPr>
        <w:t xml:space="preserve"> that are going through your head </w:t>
      </w:r>
      <w:ins w:id="194" w:author="Error" w:date="2018-12-20T16:16:00Z">
        <w:r w:rsidR="0050264F">
          <w:rPr>
            <w:rFonts w:ascii="Arial" w:eastAsia="Arial" w:hAnsi="Arial"/>
            <w:sz w:val="23"/>
          </w:rPr>
          <w:t xml:space="preserve">are what </w:t>
        </w:r>
      </w:ins>
      <w:r>
        <w:rPr>
          <w:rFonts w:ascii="Arial" w:eastAsia="Arial" w:hAnsi="Arial"/>
          <w:sz w:val="23"/>
        </w:rPr>
        <w:t>I’ll call the Attendant Risks: they’re the ones that will occur to you as you start to think about what will happen.</w:t>
      </w:r>
    </w:p>
    <w:p w:rsidR="00AD019F" w:rsidRDefault="00AD019F" w:rsidP="00AD019F">
      <w:pPr>
        <w:spacing w:line="42" w:lineRule="exact"/>
        <w:rPr>
          <w:rFonts w:ascii="Times New Roman" w:eastAsia="Times New Roman" w:hAnsi="Times New Roman"/>
        </w:rPr>
      </w:pPr>
    </w:p>
    <w:p w:rsidR="00AD019F" w:rsidRDefault="00AD019F" w:rsidP="00AD019F">
      <w:pPr>
        <w:spacing w:line="282" w:lineRule="auto"/>
        <w:ind w:left="680" w:right="946"/>
        <w:jc w:val="both"/>
        <w:rPr>
          <w:rFonts w:ascii="Arial" w:eastAsia="Arial" w:hAnsi="Arial"/>
          <w:sz w:val="23"/>
        </w:rPr>
      </w:pPr>
      <w:r>
        <w:rPr>
          <w:rFonts w:ascii="Arial" w:eastAsia="Arial" w:hAnsi="Arial"/>
          <w:sz w:val="23"/>
        </w:rPr>
        <w:t xml:space="preserve">When we go about preparing </w:t>
      </w:r>
      <w:ins w:id="195" w:author="Error" w:date="2018-12-20T16:16:00Z">
        <w:r w:rsidR="0050264F">
          <w:rPr>
            <w:rFonts w:ascii="Arial" w:eastAsia="Arial" w:hAnsi="Arial"/>
            <w:sz w:val="23"/>
          </w:rPr>
          <w:t xml:space="preserve">for </w:t>
        </w:r>
      </w:ins>
      <w:r>
        <w:rPr>
          <w:rFonts w:ascii="Arial" w:eastAsia="Arial" w:hAnsi="Arial"/>
          <w:sz w:val="23"/>
        </w:rPr>
        <w:t xml:space="preserve">this wonderful evening, we can choose to deal with these risks: shop for the ingredients in advance, prepare parts of the meal, </w:t>
      </w:r>
      <w:ins w:id="196" w:author="Error" w:date="2018-12-20T16:16:00Z">
        <w:r w:rsidR="0050264F">
          <w:rPr>
            <w:rFonts w:ascii="Arial" w:eastAsia="Arial" w:hAnsi="Arial"/>
            <w:sz w:val="23"/>
          </w:rPr>
          <w:t xml:space="preserve">and </w:t>
        </w:r>
      </w:ins>
      <w:r>
        <w:rPr>
          <w:rFonts w:ascii="Arial" w:eastAsia="Arial" w:hAnsi="Arial"/>
          <w:sz w:val="23"/>
        </w:rPr>
        <w:t>maybe practice the cooking in advance. Or, we can wing it, and sometimes we’ll get lucky.</w:t>
      </w:r>
    </w:p>
    <w:p w:rsidR="00AD019F" w:rsidRDefault="00AD019F" w:rsidP="00AD019F">
      <w:pPr>
        <w:spacing w:line="53" w:lineRule="exact"/>
        <w:rPr>
          <w:rFonts w:ascii="Times New Roman" w:eastAsia="Times New Roman" w:hAnsi="Times New Roman"/>
        </w:rPr>
      </w:pPr>
    </w:p>
    <w:p w:rsidR="00AD019F" w:rsidRDefault="00AD019F" w:rsidP="00AD019F">
      <w:pPr>
        <w:spacing w:line="282" w:lineRule="auto"/>
        <w:ind w:left="680" w:right="946"/>
        <w:jc w:val="both"/>
        <w:rPr>
          <w:rFonts w:ascii="Arial" w:eastAsia="Arial" w:hAnsi="Arial"/>
          <w:sz w:val="23"/>
        </w:rPr>
      </w:pPr>
      <w:r>
        <w:rPr>
          <w:rFonts w:ascii="Arial" w:eastAsia="Arial" w:hAnsi="Arial"/>
          <w:sz w:val="23"/>
        </w:rPr>
        <w:t xml:space="preserve">How much </w:t>
      </w:r>
      <w:ins w:id="197" w:author="Error" w:date="2018-12-20T16:16:00Z">
        <w:r w:rsidR="004048C1">
          <w:rPr>
            <w:rFonts w:ascii="Arial" w:eastAsia="Arial" w:hAnsi="Arial"/>
            <w:sz w:val="23"/>
          </w:rPr>
          <w:t>eff</w:t>
        </w:r>
        <w:r>
          <w:rPr>
            <w:rFonts w:ascii="Arial" w:eastAsia="Arial" w:hAnsi="Arial"/>
            <w:sz w:val="23"/>
          </w:rPr>
          <w:t>ort</w:t>
        </w:r>
      </w:ins>
      <w:del w:id="198" w:author="Error" w:date="2018-12-20T16:16:00Z">
        <w:r>
          <w:rPr>
            <w:rFonts w:ascii="Arial" w:eastAsia="Arial" w:hAnsi="Arial"/>
            <w:sz w:val="23"/>
          </w:rPr>
          <w:delText>eﬀort</w:delText>
        </w:r>
      </w:del>
      <w:r>
        <w:rPr>
          <w:rFonts w:ascii="Arial" w:eastAsia="Arial" w:hAnsi="Arial"/>
          <w:sz w:val="23"/>
        </w:rPr>
        <w:t xml:space="preserve"> we expend on these Attendant Risks depends on how big we think they are. For example, if you know there’s a 24-hour shop, you’ll probably not worry too much about getting the ingredients well in advance (although, the shop </w:t>
      </w:r>
      <w:r>
        <w:rPr>
          <w:rFonts w:ascii="Arial" w:eastAsia="Arial" w:hAnsi="Arial"/>
          <w:i/>
          <w:sz w:val="23"/>
        </w:rPr>
        <w:t>could still be closed</w:t>
      </w:r>
      <w:r>
        <w:rPr>
          <w:rFonts w:ascii="Arial" w:eastAsia="Arial" w:hAnsi="Arial"/>
          <w:sz w:val="23"/>
        </w:rPr>
        <w:t>).</w:t>
      </w:r>
    </w:p>
    <w:p w:rsidR="00AD019F" w:rsidRDefault="00AD019F" w:rsidP="00AD019F">
      <w:pPr>
        <w:spacing w:line="307" w:lineRule="exact"/>
        <w:rPr>
          <w:rFonts w:ascii="Times New Roman" w:eastAsia="Times New Roman" w:hAnsi="Times New Roman"/>
        </w:rPr>
      </w:pPr>
    </w:p>
    <w:p w:rsidR="00AD019F" w:rsidRDefault="00AD019F" w:rsidP="00AD019F">
      <w:pPr>
        <w:tabs>
          <w:tab w:val="left" w:pos="660"/>
        </w:tabs>
        <w:spacing w:line="0" w:lineRule="atLeast"/>
        <w:rPr>
          <w:rFonts w:ascii="Arial" w:eastAsia="Arial" w:hAnsi="Arial"/>
          <w:b/>
          <w:sz w:val="30"/>
        </w:rPr>
      </w:pPr>
      <w:r>
        <w:rPr>
          <w:rFonts w:ascii="Arial" w:eastAsia="Arial" w:hAnsi="Arial"/>
          <w:b/>
          <w:sz w:val="31"/>
        </w:rPr>
        <w:t>1.3</w:t>
      </w:r>
      <w:r>
        <w:rPr>
          <w:rFonts w:ascii="Times New Roman" w:eastAsia="Times New Roman" w:hAnsi="Times New Roman"/>
        </w:rPr>
        <w:tab/>
      </w:r>
      <w:r>
        <w:rPr>
          <w:rFonts w:ascii="Arial" w:eastAsia="Arial" w:hAnsi="Arial"/>
          <w:b/>
          <w:sz w:val="30"/>
        </w:rPr>
        <w:t>Hidden Risks</w:t>
      </w:r>
    </w:p>
    <w:p w:rsidR="00AD019F" w:rsidRDefault="00AD019F" w:rsidP="00AD019F">
      <w:pPr>
        <w:spacing w:line="251" w:lineRule="exact"/>
        <w:rPr>
          <w:rFonts w:ascii="Times New Roman" w:eastAsia="Times New Roman" w:hAnsi="Times New Roman"/>
        </w:rPr>
      </w:pPr>
    </w:p>
    <w:p w:rsidR="00AD019F" w:rsidRDefault="00AD019F" w:rsidP="00AD019F">
      <w:pPr>
        <w:spacing w:line="277" w:lineRule="auto"/>
        <w:ind w:left="680" w:right="946"/>
        <w:jc w:val="both"/>
        <w:rPr>
          <w:rFonts w:ascii="Arial" w:eastAsia="Arial" w:hAnsi="Arial"/>
          <w:sz w:val="23"/>
        </w:rPr>
      </w:pPr>
      <w:r>
        <w:rPr>
          <w:rFonts w:ascii="Arial" w:eastAsia="Arial" w:hAnsi="Arial"/>
          <w:sz w:val="23"/>
        </w:rPr>
        <w:t xml:space="preserve">There are also </w:t>
      </w:r>
      <w:r>
        <w:rPr>
          <w:rFonts w:ascii="Arial" w:eastAsia="Arial" w:hAnsi="Arial"/>
          <w:b/>
          <w:sz w:val="23"/>
        </w:rPr>
        <w:t>Hidden Risks</w:t>
      </w:r>
      <w:r>
        <w:rPr>
          <w:rFonts w:ascii="Arial" w:eastAsia="Arial" w:hAnsi="Arial"/>
          <w:sz w:val="23"/>
        </w:rPr>
        <w:t xml:space="preserve"> that you </w:t>
      </w:r>
      <w:r>
        <w:rPr>
          <w:rFonts w:ascii="Arial" w:eastAsia="Arial" w:hAnsi="Arial"/>
          <w:i/>
          <w:sz w:val="23"/>
        </w:rPr>
        <w:t>don’t</w:t>
      </w:r>
      <w:r>
        <w:rPr>
          <w:rFonts w:ascii="Arial" w:eastAsia="Arial" w:hAnsi="Arial"/>
          <w:sz w:val="23"/>
        </w:rPr>
        <w:t xml:space="preserve"> know about: if you’re poaching eggs for dinner, perhaps you don’t know that fresh eggs poach best. The </w:t>
      </w:r>
      <w:ins w:id="199" w:author="Error" w:date="2018-12-20T16:16:00Z">
        <w:r w:rsidR="0050264F">
          <w:rPr>
            <w:rFonts w:ascii="Arial" w:eastAsia="Arial" w:hAnsi="Arial"/>
            <w:sz w:val="23"/>
          </w:rPr>
          <w:t>diff</w:t>
        </w:r>
        <w:r>
          <w:rPr>
            <w:rFonts w:ascii="Arial" w:eastAsia="Arial" w:hAnsi="Arial"/>
            <w:sz w:val="23"/>
          </w:rPr>
          <w:t>erence</w:t>
        </w:r>
      </w:ins>
      <w:del w:id="200" w:author="Error" w:date="2018-12-20T16:16:00Z">
        <w:r>
          <w:rPr>
            <w:rFonts w:ascii="Arial" w:eastAsia="Arial" w:hAnsi="Arial"/>
            <w:sz w:val="23"/>
          </w:rPr>
          <w:delText>diﬀerence</w:delText>
        </w:r>
      </w:del>
      <w:r>
        <w:rPr>
          <w:rFonts w:ascii="Arial" w:eastAsia="Arial" w:hAnsi="Arial"/>
          <w:sz w:val="23"/>
        </w:rPr>
        <w:t xml:space="preserve"> is, Attendant Risks are risks you are aware of, but can’t be sure of the amount they will impact you. Hidden Risks are </w:t>
      </w:r>
      <w:ins w:id="201" w:author="Error" w:date="2018-12-20T16:16:00Z">
        <w:r w:rsidR="00416C41">
          <w:rPr>
            <w:rFonts w:ascii="Arial" w:eastAsia="Arial" w:hAnsi="Arial"/>
            <w:sz w:val="23"/>
          </w:rPr>
          <w:t xml:space="preserve">the </w:t>
        </w:r>
      </w:ins>
      <w:r>
        <w:rPr>
          <w:rFonts w:ascii="Arial" w:eastAsia="Arial" w:hAnsi="Arial"/>
          <w:sz w:val="23"/>
        </w:rPr>
        <w:t>ones you are unaware of.</w:t>
      </w:r>
    </w:p>
    <w:p w:rsidR="00AD019F" w:rsidRDefault="00AD019F" w:rsidP="00AD019F">
      <w:pPr>
        <w:spacing w:line="58" w:lineRule="exact"/>
        <w:rPr>
          <w:rFonts w:ascii="Times New Roman" w:eastAsia="Times New Roman" w:hAnsi="Times New Roman"/>
        </w:rPr>
      </w:pPr>
    </w:p>
    <w:p w:rsidR="00AD019F" w:rsidRDefault="00AD019F" w:rsidP="00AD019F">
      <w:pPr>
        <w:spacing w:line="0" w:lineRule="atLeast"/>
        <w:ind w:left="680"/>
        <w:rPr>
          <w:rFonts w:ascii="Arial" w:eastAsia="Arial" w:hAnsi="Arial"/>
          <w:sz w:val="23"/>
        </w:rPr>
      </w:pPr>
      <w:r>
        <w:rPr>
          <w:rFonts w:ascii="Arial" w:eastAsia="Arial" w:hAnsi="Arial"/>
          <w:sz w:val="23"/>
        </w:rPr>
        <w:t>Donald Rumsfeld1 famously called these “Unknown Unknowns”.</w:t>
      </w:r>
    </w:p>
    <w:p w:rsidR="00AD019F" w:rsidRDefault="00AD019F" w:rsidP="00AD019F">
      <w:pPr>
        <w:spacing w:line="166" w:lineRule="exact"/>
        <w:rPr>
          <w:rFonts w:ascii="Times New Roman" w:eastAsia="Times New Roman" w:hAnsi="Times New Roman"/>
        </w:rPr>
      </w:pPr>
    </w:p>
    <w:p w:rsidR="00AD019F" w:rsidRDefault="00416C41" w:rsidP="00AD019F">
      <w:pPr>
        <w:spacing w:line="292" w:lineRule="auto"/>
        <w:ind w:left="680" w:right="946"/>
        <w:jc w:val="both"/>
        <w:rPr>
          <w:rFonts w:ascii="Arial" w:eastAsia="Arial" w:hAnsi="Arial"/>
          <w:sz w:val="23"/>
        </w:rPr>
      </w:pPr>
      <w:ins w:id="202" w:author="Error" w:date="2018-12-20T16:16:00Z">
        <w:r>
          <w:rPr>
            <w:rFonts w:ascii="Arial" w:eastAsia="Arial" w:hAnsi="Arial"/>
            <w:sz w:val="23"/>
          </w:rPr>
          <w:t>Different</w:t>
        </w:r>
      </w:ins>
      <w:del w:id="203" w:author="Error" w:date="2018-12-20T16:16:00Z">
        <w:r w:rsidR="00AD019F">
          <w:rPr>
            <w:rFonts w:ascii="Arial" w:eastAsia="Arial" w:hAnsi="Arial"/>
            <w:sz w:val="23"/>
          </w:rPr>
          <w:delText>Diﬀerent</w:delText>
        </w:r>
      </w:del>
      <w:r w:rsidR="00AD019F">
        <w:rPr>
          <w:rFonts w:ascii="Arial" w:eastAsia="Arial" w:hAnsi="Arial"/>
          <w:sz w:val="23"/>
        </w:rPr>
        <w:t xml:space="preserve"> people evaluate risks </w:t>
      </w:r>
      <w:ins w:id="204" w:author="Error" w:date="2018-12-20T16:16:00Z">
        <w:r>
          <w:rPr>
            <w:rFonts w:ascii="Arial" w:eastAsia="Arial" w:hAnsi="Arial"/>
            <w:sz w:val="23"/>
          </w:rPr>
          <w:t>diff</w:t>
        </w:r>
        <w:r w:rsidR="00AD019F">
          <w:rPr>
            <w:rFonts w:ascii="Arial" w:eastAsia="Arial" w:hAnsi="Arial"/>
            <w:sz w:val="23"/>
          </w:rPr>
          <w:t>erently,</w:t>
        </w:r>
      </w:ins>
      <w:del w:id="205" w:author="Error" w:date="2018-12-20T16:16:00Z">
        <w:r w:rsidR="00AD019F">
          <w:rPr>
            <w:rFonts w:ascii="Arial" w:eastAsia="Arial" w:hAnsi="Arial"/>
            <w:sz w:val="23"/>
          </w:rPr>
          <w:delText>diﬀerently,</w:delText>
        </w:r>
      </w:del>
      <w:r w:rsidR="00AD019F">
        <w:rPr>
          <w:rFonts w:ascii="Arial" w:eastAsia="Arial" w:hAnsi="Arial"/>
          <w:sz w:val="23"/>
        </w:rPr>
        <w:t xml:space="preserve"> and they’ll also </w:t>
      </w:r>
      <w:r w:rsidR="00AD019F">
        <w:rPr>
          <w:rFonts w:ascii="Arial" w:eastAsia="Arial" w:hAnsi="Arial"/>
          <w:i/>
          <w:sz w:val="23"/>
        </w:rPr>
        <w:t>know</w:t>
      </w:r>
      <w:r w:rsidR="00AD019F">
        <w:rPr>
          <w:rFonts w:ascii="Arial" w:eastAsia="Arial" w:hAnsi="Arial"/>
          <w:sz w:val="23"/>
        </w:rPr>
        <w:t xml:space="preserve"> about </w:t>
      </w:r>
      <w:ins w:id="206" w:author="Error" w:date="2018-12-20T16:16:00Z">
        <w:r w:rsidR="00AD019F" w:rsidRPr="004048C1">
          <w:rPr>
            <w:rFonts w:ascii="Arial" w:eastAsia="Arial" w:hAnsi="Arial"/>
            <w:noProof/>
            <w:sz w:val="23"/>
          </w:rPr>
          <w:t>different</w:t>
        </w:r>
      </w:ins>
      <w:del w:id="207" w:author="Error" w:date="2018-12-20T16:16:00Z">
        <w:r w:rsidR="00AD019F">
          <w:rPr>
            <w:rFonts w:ascii="Arial" w:eastAsia="Arial" w:hAnsi="Arial"/>
            <w:sz w:val="23"/>
          </w:rPr>
          <w:delText>dif-ferent</w:delText>
        </w:r>
      </w:del>
      <w:r w:rsidR="00AD019F">
        <w:rPr>
          <w:rFonts w:ascii="Arial" w:eastAsia="Arial" w:hAnsi="Arial"/>
          <w:sz w:val="23"/>
        </w:rPr>
        <w:t xml:space="preserve"> risks. What is an Attendant Risk for one person is a Hidden Risk for another.</w:t>
      </w:r>
    </w:p>
    <w:p w:rsidR="00AD019F" w:rsidRDefault="00AD019F" w:rsidP="00AD019F">
      <w:pPr>
        <w:spacing w:line="42" w:lineRule="exact"/>
        <w:rPr>
          <w:rFonts w:ascii="Times New Roman" w:eastAsia="Times New Roman" w:hAnsi="Times New Roman"/>
        </w:rPr>
      </w:pPr>
    </w:p>
    <w:p w:rsidR="00AD019F" w:rsidRDefault="00AD019F" w:rsidP="00AD019F">
      <w:pPr>
        <w:spacing w:line="324" w:lineRule="auto"/>
        <w:ind w:left="680" w:right="946"/>
        <w:jc w:val="both"/>
        <w:rPr>
          <w:rFonts w:ascii="Arial" w:eastAsia="Arial" w:hAnsi="Arial"/>
          <w:sz w:val="23"/>
        </w:rPr>
      </w:pPr>
      <w:r>
        <w:rPr>
          <w:rFonts w:ascii="Arial" w:eastAsia="Arial" w:hAnsi="Arial"/>
          <w:sz w:val="23"/>
        </w:rPr>
        <w:t xml:space="preserve">Which risks we </w:t>
      </w:r>
      <w:ins w:id="208" w:author="Error" w:date="2018-12-20T16:16:00Z">
        <w:r w:rsidR="00416C41">
          <w:rPr>
            <w:rFonts w:ascii="Arial" w:eastAsia="Arial" w:hAnsi="Arial"/>
            <w:sz w:val="23"/>
          </w:rPr>
          <w:t xml:space="preserve">get to </w:t>
        </w:r>
      </w:ins>
      <w:r>
        <w:rPr>
          <w:rFonts w:ascii="Arial" w:eastAsia="Arial" w:hAnsi="Arial"/>
          <w:sz w:val="23"/>
        </w:rPr>
        <w:t xml:space="preserve">know about depends on our </w:t>
      </w:r>
      <w:r>
        <w:rPr>
          <w:rFonts w:ascii="Arial" w:eastAsia="Arial" w:hAnsi="Arial"/>
          <w:b/>
          <w:sz w:val="23"/>
        </w:rPr>
        <w:t>knowledge</w:t>
      </w:r>
      <w:r>
        <w:rPr>
          <w:rFonts w:ascii="Arial" w:eastAsia="Arial" w:hAnsi="Arial"/>
          <w:sz w:val="23"/>
        </w:rPr>
        <w:t xml:space="preserve"> and </w:t>
      </w:r>
      <w:r>
        <w:rPr>
          <w:rFonts w:ascii="Arial" w:eastAsia="Arial" w:hAnsi="Arial"/>
          <w:b/>
          <w:sz w:val="23"/>
        </w:rPr>
        <w:t>experience</w:t>
      </w:r>
      <w:r>
        <w:rPr>
          <w:rFonts w:ascii="Arial" w:eastAsia="Arial" w:hAnsi="Arial"/>
          <w:sz w:val="23"/>
        </w:rPr>
        <w:t>, then. And that varies from person to person (or team to team).</w:t>
      </w:r>
    </w:p>
    <w:p w:rsidR="00C84DF8" w:rsidRDefault="00C84DF8"/>
    <w:sectPr w:rsidR="00C84DF8" w:rsidSect="00C84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75A2A8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08EDBDA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79838CB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4353D0C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0B03E0C6"/>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89A76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71F324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2CA8861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0836C4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02901D8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E"/>
    <w:multiLevelType w:val="hybridMultilevel"/>
    <w:tmpl w:val="3A95F8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0F"/>
    <w:multiLevelType w:val="hybridMultilevel"/>
    <w:tmpl w:val="0813864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0"/>
    <w:multiLevelType w:val="hybridMultilevel"/>
    <w:tmpl w:val="1E7FF52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1"/>
    <w:multiLevelType w:val="hybridMultilevel"/>
    <w:tmpl w:val="7C3DB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compat/>
  <w:docVars>
    <w:docVar w:name="__Grammarly_42____i" w:val="H4sIAAAAAAAEAKtWckksSQxILCpxzi/NK1GyMqwFAAEhoTITAAAA"/>
    <w:docVar w:name="__Grammarly_42___1" w:val="H4sIAAAAAAAEAKtWcslP9kxRslIyNDa0sDQ3N7C0NDIzNTExMzNR0lEKTi0uzszPAykwrAUAMs5qfywAAAA="/>
  </w:docVars>
  <w:rsids>
    <w:rsidRoot w:val="00AD019F"/>
    <w:rsid w:val="000D7A50"/>
    <w:rsid w:val="000F7844"/>
    <w:rsid w:val="001A317F"/>
    <w:rsid w:val="00205EC5"/>
    <w:rsid w:val="002A1AE8"/>
    <w:rsid w:val="00387493"/>
    <w:rsid w:val="004048C1"/>
    <w:rsid w:val="00416C41"/>
    <w:rsid w:val="00473EEA"/>
    <w:rsid w:val="004A0F39"/>
    <w:rsid w:val="0050264F"/>
    <w:rsid w:val="005F2665"/>
    <w:rsid w:val="0064545B"/>
    <w:rsid w:val="00735A73"/>
    <w:rsid w:val="00881AAA"/>
    <w:rsid w:val="009F57A7"/>
    <w:rsid w:val="00A07B8B"/>
    <w:rsid w:val="00AB46F8"/>
    <w:rsid w:val="00AC3D3D"/>
    <w:rsid w:val="00AD019F"/>
    <w:rsid w:val="00B77C9E"/>
    <w:rsid w:val="00BB7796"/>
    <w:rsid w:val="00BE1658"/>
    <w:rsid w:val="00C84DF8"/>
    <w:rsid w:val="00E262ED"/>
    <w:rsid w:val="00EA75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19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0A5E4-CB7D-4507-9E57-DA89CA35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3465</Words>
  <Characters>19753</Characters>
  <Application>Microsoft Office Word</Application>
  <DocSecurity>0</DocSecurity>
  <Lines>164</Lines>
  <Paragraphs>46</Paragraphs>
  <ScaleCrop>false</ScaleCrop>
  <Company/>
  <LinksUpToDate>false</LinksUpToDate>
  <CharactersWithSpaces>23172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WILLIE_BILLIE</dc:creator>
  <cp:lastModifiedBy>WILLIE_BILLIE</cp:lastModifiedBy>
  <cp:revision>1</cp:revision>
  <dcterms:created xsi:type="dcterms:W3CDTF">2018-12-20T09:16:00Z</dcterms:created>
  <dcterms:modified xsi:type="dcterms:W3CDTF">2018-12-20T15:17:00Z</dcterms:modified>
</cp:coreProperties>
</file>